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13194" w14:textId="503ED07C" w:rsidR="00F8632B" w:rsidRPr="008C30CF" w:rsidRDefault="005C7C1E">
      <w:pPr>
        <w:rPr>
          <w:b/>
        </w:rPr>
      </w:pPr>
      <w:r w:rsidRPr="008C30CF">
        <w:rPr>
          <w:rFonts w:eastAsia="Times New Roman"/>
          <w:b/>
        </w:rPr>
        <w:t>Supplementary</w:t>
      </w:r>
      <w:r w:rsidRPr="008C30CF">
        <w:rPr>
          <w:b/>
        </w:rPr>
        <w:t xml:space="preserve"> File </w:t>
      </w:r>
      <w:r w:rsidR="00E94884" w:rsidRPr="008C30CF">
        <w:rPr>
          <w:b/>
        </w:rPr>
        <w:t>3</w:t>
      </w:r>
    </w:p>
    <w:p w14:paraId="14D0F539" w14:textId="77777777" w:rsidR="00E94884" w:rsidRPr="008C30CF" w:rsidRDefault="00E94884" w:rsidP="005C7C1E">
      <w:pPr>
        <w:spacing w:line="480" w:lineRule="auto"/>
        <w:rPr>
          <w:rFonts w:eastAsia="Times New Roman"/>
          <w:b/>
          <w:color w:val="000000" w:themeColor="text1"/>
        </w:rPr>
      </w:pPr>
    </w:p>
    <w:p w14:paraId="6237B97B" w14:textId="77777777" w:rsidR="005C7C1E" w:rsidRPr="008C30CF" w:rsidRDefault="005C7C1E" w:rsidP="005C7C1E">
      <w:pPr>
        <w:spacing w:line="480" w:lineRule="auto"/>
        <w:rPr>
          <w:b/>
          <w:color w:val="000000" w:themeColor="text1"/>
        </w:rPr>
      </w:pPr>
      <w:r w:rsidRPr="008C30CF">
        <w:rPr>
          <w:rFonts w:eastAsia="Times New Roman"/>
          <w:b/>
          <w:color w:val="000000" w:themeColor="text1"/>
        </w:rPr>
        <w:t>Multispecies coalescent</w:t>
      </w:r>
    </w:p>
    <w:p w14:paraId="78707D9C" w14:textId="479D2775" w:rsidR="00650B46" w:rsidRPr="008C30CF" w:rsidRDefault="005C7C1E" w:rsidP="00E94884">
      <w:pPr>
        <w:spacing w:line="480" w:lineRule="auto"/>
        <w:ind w:firstLine="720"/>
        <w:rPr>
          <w:rFonts w:eastAsia="Times New Roman"/>
        </w:rPr>
      </w:pPr>
      <w:r w:rsidRPr="008C30CF">
        <w:rPr>
          <w:rFonts w:eastAsia="Times New Roman"/>
          <w:color w:val="000000" w:themeColor="text1"/>
        </w:rPr>
        <w:t xml:space="preserve">The multispecies coalescent, also known as </w:t>
      </w:r>
      <w:r w:rsidRPr="008C30CF">
        <w:rPr>
          <w:color w:val="000000" w:themeColor="text1"/>
          <w:lang w:eastAsia="ja-JP"/>
        </w:rPr>
        <w:t>gene tree-species</w:t>
      </w:r>
      <w:r w:rsidRPr="008C30CF">
        <w:rPr>
          <w:rFonts w:eastAsia="Times New Roman"/>
          <w:color w:val="000000" w:themeColor="text1"/>
        </w:rPr>
        <w:t xml:space="preserve"> </w:t>
      </w:r>
      <w:r w:rsidRPr="008C30CF">
        <w:rPr>
          <w:color w:val="000000" w:themeColor="text1"/>
          <w:lang w:eastAsia="ja-JP"/>
        </w:rPr>
        <w:t xml:space="preserve">tree methods, </w:t>
      </w:r>
      <w:r w:rsidRPr="008C30CF">
        <w:t xml:space="preserve">have proven to be a useful alternative to concatenation-based approaches, allowing estimation of phylogeny while accounting for different gene histories </w:t>
      </w:r>
      <w:r w:rsidRPr="008C30CF">
        <w:rPr>
          <w:color w:val="000000" w:themeColor="text1"/>
          <w:lang w:eastAsia="ja-JP"/>
        </w:rPr>
        <w:fldChar w:fldCharType="begin">
          <w:fldData xml:space="preserve">PEVuZE5vdGU+PENpdGU+PEF1dGhvcj5CcmFuZGxleTwvQXV0aG9yPjxZZWFyPjIwMTU8L1llYXI+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</w:fldData>
        </w:fldChar>
      </w:r>
      <w:r w:rsidRPr="008C30CF">
        <w:rPr>
          <w:color w:val="000000" w:themeColor="text1"/>
          <w:lang w:eastAsia="ja-JP"/>
        </w:rPr>
        <w:instrText xml:space="preserve"> ADDIN EN.CITE </w:instrText>
      </w:r>
      <w:r w:rsidRPr="008C30CF">
        <w:rPr>
          <w:color w:val="000000" w:themeColor="text1"/>
          <w:lang w:eastAsia="ja-JP"/>
        </w:rPr>
        <w:fldChar w:fldCharType="begin">
          <w:fldData xml:space="preserve">PEVuZE5vdGU+PENpdGU+PEF1dGhvcj5CcmFuZGxleTwvQXV0aG9yPjxZZWFyPjIwMTU8L1llYXI+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</w:fldData>
        </w:fldChar>
      </w:r>
      <w:r w:rsidRPr="008C30CF">
        <w:rPr>
          <w:color w:val="000000" w:themeColor="text1"/>
          <w:lang w:eastAsia="ja-JP"/>
        </w:rPr>
        <w:instrText xml:space="preserve"> ADDIN EN.CITE.DATA </w:instrText>
      </w:r>
      <w:r w:rsidRPr="008C30CF">
        <w:rPr>
          <w:color w:val="000000" w:themeColor="text1"/>
          <w:lang w:eastAsia="ja-JP"/>
        </w:rPr>
      </w:r>
      <w:r w:rsidRPr="008C30CF">
        <w:rPr>
          <w:color w:val="000000" w:themeColor="text1"/>
          <w:lang w:eastAsia="ja-JP"/>
        </w:rPr>
        <w:fldChar w:fldCharType="end"/>
      </w:r>
      <w:r w:rsidRPr="008C30CF">
        <w:rPr>
          <w:color w:val="000000" w:themeColor="text1"/>
          <w:lang w:eastAsia="ja-JP"/>
        </w:rPr>
      </w:r>
      <w:r w:rsidRPr="008C30CF">
        <w:rPr>
          <w:color w:val="000000" w:themeColor="text1"/>
          <w:lang w:eastAsia="ja-JP"/>
        </w:rPr>
        <w:fldChar w:fldCharType="separate"/>
      </w:r>
      <w:r w:rsidRPr="008C30CF">
        <w:rPr>
          <w:color w:val="000000" w:themeColor="text1"/>
          <w:lang w:eastAsia="ja-JP"/>
        </w:rPr>
        <w:t>(</w:t>
      </w:r>
      <w:hyperlink w:anchor="_ENREF_2" w:tooltip="Brandley, 2015 #4560" w:history="1">
        <w:r w:rsidR="003061D1" w:rsidRPr="008C30CF">
          <w:rPr>
            <w:color w:val="000000" w:themeColor="text1"/>
            <w:lang w:eastAsia="ja-JP"/>
          </w:rPr>
          <w:t>Brandley et al. 2015</w:t>
        </w:r>
      </w:hyperlink>
      <w:r w:rsidRPr="008C30CF">
        <w:rPr>
          <w:color w:val="000000" w:themeColor="text1"/>
          <w:lang w:eastAsia="ja-JP"/>
        </w:rPr>
        <w:t xml:space="preserve">; </w:t>
      </w:r>
      <w:hyperlink w:anchor="_ENREF_5" w:tooltip="Eytan, 2015 #4561" w:history="1">
        <w:r w:rsidR="003061D1" w:rsidRPr="008C30CF">
          <w:rPr>
            <w:color w:val="000000" w:themeColor="text1"/>
            <w:lang w:eastAsia="ja-JP"/>
          </w:rPr>
          <w:t>Eytan et al. 2015</w:t>
        </w:r>
      </w:hyperlink>
      <w:r w:rsidRPr="008C30CF">
        <w:rPr>
          <w:color w:val="000000" w:themeColor="text1"/>
          <w:lang w:eastAsia="ja-JP"/>
        </w:rPr>
        <w:t xml:space="preserve">; </w:t>
      </w:r>
      <w:hyperlink w:anchor="_ENREF_18" w:tooltip="Peloso, 2016 #4562" w:history="1">
        <w:r w:rsidR="003061D1" w:rsidRPr="008C30CF">
          <w:rPr>
            <w:color w:val="000000" w:themeColor="text1"/>
            <w:lang w:eastAsia="ja-JP"/>
          </w:rPr>
          <w:t>Peloso et al. 2016</w:t>
        </w:r>
      </w:hyperlink>
      <w:r w:rsidRPr="008C30CF">
        <w:rPr>
          <w:color w:val="000000" w:themeColor="text1"/>
          <w:lang w:eastAsia="ja-JP"/>
        </w:rPr>
        <w:t xml:space="preserve">; </w:t>
      </w:r>
      <w:hyperlink w:anchor="_ENREF_19" w:tooltip="Prum, 2015 #4469" w:history="1">
        <w:r w:rsidR="003061D1" w:rsidRPr="008C30CF">
          <w:rPr>
            <w:color w:val="000000" w:themeColor="text1"/>
            <w:lang w:eastAsia="ja-JP"/>
          </w:rPr>
          <w:t>Prum et al. 2015</w:t>
        </w:r>
      </w:hyperlink>
      <w:r w:rsidRPr="008C30CF">
        <w:rPr>
          <w:color w:val="000000" w:themeColor="text1"/>
          <w:lang w:eastAsia="ja-JP"/>
        </w:rPr>
        <w:t xml:space="preserve">; </w:t>
      </w:r>
      <w:hyperlink w:anchor="_ENREF_20" w:tooltip="Pyron, 2014 #4401" w:history="1">
        <w:r w:rsidR="003061D1" w:rsidRPr="008C30CF">
          <w:rPr>
            <w:color w:val="000000" w:themeColor="text1"/>
            <w:lang w:eastAsia="ja-JP"/>
          </w:rPr>
          <w:t>Pyron et al. 2014</w:t>
        </w:r>
      </w:hyperlink>
      <w:r w:rsidRPr="008C30CF">
        <w:rPr>
          <w:color w:val="000000" w:themeColor="text1"/>
          <w:lang w:eastAsia="ja-JP"/>
        </w:rPr>
        <w:t xml:space="preserve">; </w:t>
      </w:r>
      <w:hyperlink w:anchor="_ENREF_24" w:tooltip="Ruane, 2015 #4559" w:history="1">
        <w:r w:rsidR="003061D1" w:rsidRPr="008C30CF">
          <w:rPr>
            <w:color w:val="000000" w:themeColor="text1"/>
            <w:lang w:eastAsia="ja-JP"/>
          </w:rPr>
          <w:t>Ruane et al. 2015</w:t>
        </w:r>
      </w:hyperlink>
      <w:r w:rsidRPr="008C30CF">
        <w:rPr>
          <w:color w:val="000000" w:themeColor="text1"/>
          <w:lang w:eastAsia="ja-JP"/>
        </w:rPr>
        <w:t xml:space="preserve">; </w:t>
      </w:r>
      <w:hyperlink w:anchor="_ENREF_26" w:tooltip="Song, 2012 #4573" w:history="1">
        <w:r w:rsidR="003061D1" w:rsidRPr="008C30CF">
          <w:rPr>
            <w:color w:val="000000" w:themeColor="text1"/>
            <w:lang w:eastAsia="ja-JP"/>
          </w:rPr>
          <w:t>Song et al. 2012</w:t>
        </w:r>
      </w:hyperlink>
      <w:r w:rsidRPr="008C30CF">
        <w:rPr>
          <w:color w:val="000000" w:themeColor="text1"/>
          <w:lang w:eastAsia="ja-JP"/>
        </w:rPr>
        <w:t>)</w:t>
      </w:r>
      <w:r w:rsidRPr="008C30CF">
        <w:rPr>
          <w:color w:val="000000" w:themeColor="text1"/>
          <w:lang w:eastAsia="ja-JP"/>
        </w:rPr>
        <w:fldChar w:fldCharType="end"/>
      </w:r>
      <w:r w:rsidRPr="008C30CF">
        <w:rPr>
          <w:color w:val="000000" w:themeColor="text1"/>
          <w:lang w:eastAsia="ja-JP"/>
        </w:rPr>
        <w:t xml:space="preserve">. However, some have contended that the multispecies coalescent approach can in some cases produce </w:t>
      </w:r>
      <w:r w:rsidR="00172188" w:rsidRPr="008C30CF">
        <w:rPr>
          <w:color w:val="000000" w:themeColor="text1"/>
          <w:lang w:eastAsia="ja-JP"/>
        </w:rPr>
        <w:t xml:space="preserve">a biologically unrealistic tree, or a </w:t>
      </w:r>
      <w:r w:rsidRPr="008C30CF">
        <w:rPr>
          <w:color w:val="000000" w:themeColor="text1"/>
          <w:lang w:eastAsia="ja-JP"/>
        </w:rPr>
        <w:t xml:space="preserve">tree with less resolution than </w:t>
      </w:r>
      <w:r w:rsidR="00172188" w:rsidRPr="008C30CF">
        <w:rPr>
          <w:color w:val="000000" w:themeColor="text1"/>
          <w:lang w:eastAsia="ja-JP"/>
        </w:rPr>
        <w:t xml:space="preserve">ML </w:t>
      </w:r>
      <w:r w:rsidRPr="008C30CF">
        <w:rPr>
          <w:color w:val="000000" w:themeColor="text1"/>
          <w:lang w:eastAsia="ja-JP"/>
        </w:rPr>
        <w:t xml:space="preserve">trees based on concatenated data </w:t>
      </w:r>
      <w:r w:rsidRPr="008C30CF">
        <w:rPr>
          <w:rFonts w:eastAsia="Times New Roman"/>
          <w:color w:val="000000" w:themeColor="text1"/>
        </w:rPr>
        <w:fldChar w:fldCharType="begin">
          <w:fldData xml:space="preserve">PEVuZE5vdGU+PENpdGU+PEF1dGhvcj5LaW1iYWxsPC9BdXRob3I+PFllYXI+MjAxMzwvWWVhcj48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</w:fldData>
        </w:fldChar>
      </w:r>
      <w:r w:rsidR="00FD5E23" w:rsidRPr="008C30CF">
        <w:rPr>
          <w:rFonts w:eastAsia="Times New Roman"/>
          <w:color w:val="000000" w:themeColor="text1"/>
        </w:rPr>
        <w:instrText xml:space="preserve"> ADDIN EN.CITE </w:instrText>
      </w:r>
      <w:r w:rsidR="00FD5E23" w:rsidRPr="008C30CF">
        <w:rPr>
          <w:rFonts w:eastAsia="Times New Roman"/>
          <w:color w:val="000000" w:themeColor="text1"/>
        </w:rPr>
        <w:fldChar w:fldCharType="begin">
          <w:fldData xml:space="preserve">PEVuZE5vdGU+PENpdGU+PEF1dGhvcj5LaW1iYWxsPC9BdXRob3I+PFllYXI+MjAxMzwvWWVhcj48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</w:fldData>
        </w:fldChar>
      </w:r>
      <w:r w:rsidR="00FD5E23" w:rsidRPr="008C30CF">
        <w:rPr>
          <w:rFonts w:eastAsia="Times New Roman"/>
          <w:color w:val="000000" w:themeColor="text1"/>
        </w:rPr>
        <w:instrText xml:space="preserve"> ADDIN EN.CITE.DATA </w:instrText>
      </w:r>
      <w:r w:rsidR="00FD5E23" w:rsidRPr="008C30CF">
        <w:rPr>
          <w:rFonts w:eastAsia="Times New Roman"/>
          <w:color w:val="000000" w:themeColor="text1"/>
        </w:rPr>
      </w:r>
      <w:r w:rsidR="00FD5E23" w:rsidRPr="008C30CF">
        <w:rPr>
          <w:rFonts w:eastAsia="Times New Roman"/>
          <w:color w:val="000000" w:themeColor="text1"/>
        </w:rPr>
        <w:fldChar w:fldCharType="end"/>
      </w:r>
      <w:r w:rsidRPr="008C30CF">
        <w:rPr>
          <w:rFonts w:eastAsia="Times New Roman"/>
          <w:color w:val="000000" w:themeColor="text1"/>
        </w:rPr>
      </w:r>
      <w:r w:rsidRPr="008C30CF">
        <w:rPr>
          <w:rFonts w:eastAsia="Times New Roman"/>
          <w:color w:val="000000" w:themeColor="text1"/>
        </w:rPr>
        <w:fldChar w:fldCharType="separate"/>
      </w:r>
      <w:r w:rsidR="00FD5E23" w:rsidRPr="008C30CF">
        <w:rPr>
          <w:rFonts w:eastAsia="Times New Roman"/>
          <w:noProof/>
          <w:color w:val="000000" w:themeColor="text1"/>
        </w:rPr>
        <w:t>(</w:t>
      </w:r>
      <w:hyperlink w:anchor="_ENREF_12" w:tooltip="Kimball, 2013 #4415" w:history="1">
        <w:r w:rsidR="003061D1" w:rsidRPr="008C30CF">
          <w:rPr>
            <w:rFonts w:eastAsia="Times New Roman"/>
            <w:noProof/>
            <w:color w:val="000000" w:themeColor="text1"/>
          </w:rPr>
          <w:t>Kimball et al. 2013</w:t>
        </w:r>
      </w:hyperlink>
      <w:r w:rsidR="00FD5E23" w:rsidRPr="008C30CF">
        <w:rPr>
          <w:rFonts w:eastAsia="Times New Roman"/>
          <w:noProof/>
          <w:color w:val="000000" w:themeColor="text1"/>
        </w:rPr>
        <w:t xml:space="preserve">; </w:t>
      </w:r>
      <w:hyperlink w:anchor="_ENREF_14" w:tooltip="McCormack, 2013 #4402" w:history="1">
        <w:r w:rsidR="003061D1" w:rsidRPr="008C30CF">
          <w:rPr>
            <w:rFonts w:eastAsia="Times New Roman"/>
            <w:noProof/>
            <w:color w:val="000000" w:themeColor="text1"/>
          </w:rPr>
          <w:t>McCormack et al. 2013</w:t>
        </w:r>
      </w:hyperlink>
      <w:r w:rsidR="00FD5E23" w:rsidRPr="008C30CF">
        <w:rPr>
          <w:rFonts w:eastAsia="Times New Roman"/>
          <w:noProof/>
          <w:color w:val="000000" w:themeColor="text1"/>
        </w:rPr>
        <w:t xml:space="preserve">; </w:t>
      </w:r>
      <w:hyperlink w:anchor="_ENREF_16" w:tooltip="Mirarab, 2014 #4407" w:history="1">
        <w:r w:rsidR="003061D1" w:rsidRPr="008C30CF">
          <w:rPr>
            <w:rFonts w:eastAsia="Times New Roman"/>
            <w:noProof/>
            <w:color w:val="000000" w:themeColor="text1"/>
          </w:rPr>
          <w:t>Mirarab et al. 2014</w:t>
        </w:r>
      </w:hyperlink>
      <w:r w:rsidR="00FD5E23" w:rsidRPr="008C30CF">
        <w:rPr>
          <w:rFonts w:eastAsia="Times New Roman"/>
          <w:noProof/>
          <w:color w:val="000000" w:themeColor="text1"/>
        </w:rPr>
        <w:t>)</w:t>
      </w:r>
      <w:r w:rsidRPr="008C30CF">
        <w:rPr>
          <w:rFonts w:eastAsia="Times New Roman"/>
          <w:color w:val="000000" w:themeColor="text1"/>
        </w:rPr>
        <w:fldChar w:fldCharType="end"/>
      </w:r>
      <w:r w:rsidRPr="008C30CF">
        <w:rPr>
          <w:color w:val="000000" w:themeColor="text1"/>
          <w:lang w:eastAsia="ja-JP"/>
        </w:rPr>
        <w:t xml:space="preserve">. The use of </w:t>
      </w:r>
      <w:r w:rsidRPr="008C30CF">
        <w:rPr>
          <w:rFonts w:eastAsia="Times New Roman"/>
          <w:color w:val="000000" w:themeColor="text1"/>
        </w:rPr>
        <w:t xml:space="preserve">multispecies </w:t>
      </w:r>
      <w:r w:rsidRPr="008C30CF">
        <w:rPr>
          <w:rFonts w:eastAsia="Times New Roman"/>
        </w:rPr>
        <w:t xml:space="preserve">coalescent for datasets based on transcriptomes, UCEs, and AHE data has been proposed to be problematic, as it has been suggested that </w:t>
      </w:r>
      <w:r w:rsidR="00650B46" w:rsidRPr="008C30CF">
        <w:rPr>
          <w:rFonts w:eastAsia="Times New Roman"/>
        </w:rPr>
        <w:t>these</w:t>
      </w:r>
      <w:r w:rsidRPr="008C30CF">
        <w:rPr>
          <w:rFonts w:eastAsia="Times New Roman"/>
        </w:rPr>
        <w:t xml:space="preserve"> data</w:t>
      </w:r>
      <w:r w:rsidR="00650B46" w:rsidRPr="008C30CF">
        <w:rPr>
          <w:rFonts w:eastAsia="Times New Roman"/>
        </w:rPr>
        <w:t xml:space="preserve"> types</w:t>
      </w:r>
      <w:r w:rsidRPr="008C30CF">
        <w:rPr>
          <w:rFonts w:eastAsia="Times New Roman"/>
        </w:rPr>
        <w:t xml:space="preserve"> violate the </w:t>
      </w:r>
      <w:r w:rsidRPr="008C30CF">
        <w:rPr>
          <w:rFonts w:eastAsia="Times New Roman"/>
          <w:color w:val="000000" w:themeColor="text1"/>
        </w:rPr>
        <w:t xml:space="preserve">multispecies </w:t>
      </w:r>
      <w:r w:rsidRPr="008C30CF">
        <w:rPr>
          <w:rFonts w:eastAsia="Times New Roman"/>
        </w:rPr>
        <w:t xml:space="preserve">coalescent model and the quality of </w:t>
      </w:r>
      <w:r w:rsidR="00650B46" w:rsidRPr="008C30CF">
        <w:rPr>
          <w:rFonts w:eastAsia="Times New Roman"/>
        </w:rPr>
        <w:t>these</w:t>
      </w:r>
      <w:r w:rsidRPr="008C30CF">
        <w:rPr>
          <w:rFonts w:eastAsia="Times New Roman"/>
        </w:rPr>
        <w:t xml:space="preserve"> data may lead to incorrect species trees </w:t>
      </w:r>
      <w:r w:rsidRPr="008C30CF">
        <w:rPr>
          <w:rFonts w:eastAsia="Times New Roman"/>
        </w:rPr>
        <w:fldChar w:fldCharType="begin">
          <w:fldData xml:space="preserve">PEVuZE5vdGU+PENpdGU+PEF1dGhvcj5TcHJpbmdlcjwvQXV0aG9yPjxZZWFyPjIwMTY8L1llYXI+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</w:fldData>
        </w:fldChar>
      </w:r>
      <w:r w:rsidRPr="008C30CF">
        <w:rPr>
          <w:rFonts w:eastAsia="Times New Roman"/>
        </w:rPr>
        <w:instrText xml:space="preserve"> ADDIN EN.CITE </w:instrText>
      </w:r>
      <w:r w:rsidRPr="008C30CF">
        <w:rPr>
          <w:rFonts w:eastAsia="Times New Roman"/>
        </w:rPr>
        <w:fldChar w:fldCharType="begin">
          <w:fldData xml:space="preserve">PEVuZE5vdGU+PENpdGU+PEF1dGhvcj5TcHJpbmdlcjwvQXV0aG9yPjxZZWFyPjIwMTY8L1llYXI+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</w:fldData>
        </w:fldChar>
      </w:r>
      <w:r w:rsidRPr="008C30CF">
        <w:rPr>
          <w:rFonts w:eastAsia="Times New Roman"/>
        </w:rPr>
        <w:instrText xml:space="preserve"> ADDIN EN.CITE.DATA </w:instrText>
      </w:r>
      <w:r w:rsidRPr="008C30CF">
        <w:rPr>
          <w:rFonts w:eastAsia="Times New Roman"/>
        </w:rPr>
      </w:r>
      <w:r w:rsidRPr="008C30CF">
        <w:rPr>
          <w:rFonts w:eastAsia="Times New Roman"/>
        </w:rPr>
        <w:fldChar w:fldCharType="end"/>
      </w:r>
      <w:r w:rsidRPr="008C30CF">
        <w:rPr>
          <w:rFonts w:eastAsia="Times New Roman"/>
        </w:rPr>
      </w:r>
      <w:r w:rsidRPr="008C30CF">
        <w:rPr>
          <w:rFonts w:eastAsia="Times New Roman"/>
        </w:rPr>
        <w:fldChar w:fldCharType="separate"/>
      </w:r>
      <w:r w:rsidRPr="008C30CF">
        <w:rPr>
          <w:rFonts w:eastAsia="Times New Roman"/>
        </w:rPr>
        <w:t>(</w:t>
      </w:r>
      <w:hyperlink w:anchor="_ENREF_6" w:tooltip="Gatesy, 2014 #4571" w:history="1">
        <w:r w:rsidR="003061D1" w:rsidRPr="008C30CF">
          <w:rPr>
            <w:rFonts w:eastAsia="Times New Roman"/>
          </w:rPr>
          <w:t>Gatesy and Springer 2014</w:t>
        </w:r>
      </w:hyperlink>
      <w:r w:rsidRPr="008C30CF">
        <w:rPr>
          <w:rFonts w:eastAsia="Times New Roman"/>
        </w:rPr>
        <w:t xml:space="preserve">; </w:t>
      </w:r>
      <w:hyperlink w:anchor="_ENREF_25" w:tooltip="Simmons, 2015 #4572" w:history="1">
        <w:r w:rsidR="003061D1" w:rsidRPr="008C30CF">
          <w:rPr>
            <w:rFonts w:eastAsia="Times New Roman"/>
          </w:rPr>
          <w:t>Simmons and Gatesy 2015</w:t>
        </w:r>
      </w:hyperlink>
      <w:r w:rsidRPr="008C30CF">
        <w:rPr>
          <w:rFonts w:eastAsia="Times New Roman"/>
        </w:rPr>
        <w:t xml:space="preserve">; </w:t>
      </w:r>
      <w:hyperlink w:anchor="_ENREF_27" w:tooltip="Springer, 2016 #4569" w:history="1">
        <w:r w:rsidR="003061D1" w:rsidRPr="008C30CF">
          <w:rPr>
            <w:rFonts w:eastAsia="Times New Roman"/>
          </w:rPr>
          <w:t>Springer and Gatesy 2016</w:t>
        </w:r>
      </w:hyperlink>
      <w:r w:rsidRPr="008C30CF">
        <w:rPr>
          <w:rFonts w:eastAsia="Times New Roman"/>
        </w:rPr>
        <w:t>)</w:t>
      </w:r>
      <w:r w:rsidRPr="008C30CF">
        <w:rPr>
          <w:rFonts w:eastAsia="Times New Roman"/>
        </w:rPr>
        <w:fldChar w:fldCharType="end"/>
      </w:r>
      <w:r w:rsidRPr="008C30CF">
        <w:rPr>
          <w:rFonts w:eastAsia="Times New Roman"/>
        </w:rPr>
        <w:t xml:space="preserve">. In opposition, UCE and AHE </w:t>
      </w:r>
      <w:r w:rsidR="00650B46" w:rsidRPr="008C30CF">
        <w:rPr>
          <w:rFonts w:eastAsia="Times New Roman"/>
        </w:rPr>
        <w:t xml:space="preserve">advocates </w:t>
      </w:r>
      <w:r w:rsidRPr="008C30CF">
        <w:rPr>
          <w:rFonts w:eastAsia="Times New Roman"/>
        </w:rPr>
        <w:t xml:space="preserve">have </w:t>
      </w:r>
      <w:r w:rsidR="00650B46" w:rsidRPr="008C30CF">
        <w:rPr>
          <w:rFonts w:eastAsia="Times New Roman"/>
        </w:rPr>
        <w:t>supported the application</w:t>
      </w:r>
      <w:r w:rsidRPr="008C30CF">
        <w:rPr>
          <w:rFonts w:eastAsia="Times New Roman"/>
        </w:rPr>
        <w:t xml:space="preserve"> of the multispecies coalescent </w:t>
      </w:r>
      <w:r w:rsidRPr="008C30CF">
        <w:rPr>
          <w:rFonts w:eastAsia="Times New Roman"/>
        </w:rPr>
        <w:fldChar w:fldCharType="begin"/>
      </w:r>
      <w:r w:rsidRPr="008C30CF">
        <w:rPr>
          <w:rFonts w:eastAsia="Times New Roman"/>
        </w:rPr>
        <w:instrText xml:space="preserve"> ADDIN EN.CITE &lt;EndNote&gt;&lt;Cite&gt;&lt;Author&gt;Edwards&lt;/Author&gt;&lt;Year&gt;2016&lt;/Year&gt;&lt;RecNum&gt;4568&lt;/RecNum&gt;&lt;DisplayText&gt;(Edwards et al. 2016)&lt;/DisplayText&gt;&lt;record&gt;&lt;rec-number&gt;4568&lt;/rec-number&gt;&lt;foreign-keys&gt;&lt;key app="EN" db-id="etp5svzdkwrxzlevxwlvr92159e525rtedxa"&gt;4568&lt;/key&gt;&lt;/foreign-keys&gt;&lt;ref-type name="Journal Article"&gt;17&lt;/ref-type&gt;&lt;contributors&gt;&lt;authors&gt;&lt;author&gt;Edwards, Scott V.&lt;/author&gt;&lt;author&gt;Xi, Zhenxiang&lt;/author&gt;&lt;author&gt;Janke, Axel&lt;/author&gt;&lt;author&gt;Faircloth, Brant C.&lt;/author&gt;&lt;author&gt;McCormack, John E.&lt;/author&gt;&lt;author&gt;Glenn, Travis C.&lt;/author&gt;&lt;author&gt;Zhong, Bojian&lt;/author&gt;&lt;author&gt;Wu, Shaoyuan&lt;/author&gt;&lt;author&gt;Lemmon, Emily Moriarty&lt;/author&gt;&lt;author&gt;Lemmon, Alan R.&lt;/author&gt;&lt;author&gt;Leaché, Adam D.&lt;/author&gt;&lt;author&gt;Liu, Liang&lt;/author&gt;&lt;author&gt;Davis, Charles C.&lt;/author&gt;&lt;/authors&gt;&lt;/contributors&gt;&lt;titles&gt;&lt;title&gt;Implementing and testing the multispecies coalescent model: A valuable paradigm for phylogenomics&lt;/title&gt;&lt;secondary-title&gt;Molecular Phylogenetics and Evolution&lt;/secondary-title&gt;&lt;/titles&gt;&lt;periodical&gt;&lt;full-title&gt;Molecular Phylogenetics and Evolution&lt;/full-title&gt;&lt;abbr-1&gt;Mol. Phylogenet. Evol.&lt;/abbr-1&gt;&lt;abbr-2&gt;Mol Phylogenet Evol&lt;/abbr-2&gt;&lt;abbr-3&gt;Molecular Phylogenetics &amp;amp; Evolution&lt;/abbr-3&gt;&lt;/periodical&gt;&lt;pages&gt;447-462&lt;/pages&gt;&lt;volume&gt;94, Part A&lt;/volume&gt;&lt;dates&gt;&lt;year&gt;2016&lt;/year&gt;&lt;/dates&gt;&lt;isbn&gt;1055-7903&lt;/isbn&gt;&lt;urls&gt;&lt;related-urls&gt;&lt;url&gt;http://www.sciencedirect.com/science/article/pii/S1055790315003309&lt;/url&gt;&lt;/related-urls&gt;&lt;/urls&gt;&lt;electronic-resource-num&gt;http://dx.doi.org/10.1016/j.ympev.2015.10.027&lt;/electronic-resource-num&gt;&lt;/record&gt;&lt;/Cite&gt;&lt;/EndNote&gt;</w:instrText>
      </w:r>
      <w:r w:rsidRPr="008C30CF">
        <w:rPr>
          <w:rFonts w:eastAsia="Times New Roman"/>
        </w:rPr>
        <w:fldChar w:fldCharType="separate"/>
      </w:r>
      <w:r w:rsidRPr="008C30CF">
        <w:rPr>
          <w:rFonts w:eastAsia="Times New Roman"/>
        </w:rPr>
        <w:t>(</w:t>
      </w:r>
      <w:hyperlink w:anchor="_ENREF_4" w:tooltip="Edwards, 2016 #4568" w:history="1">
        <w:r w:rsidR="003061D1" w:rsidRPr="008C30CF">
          <w:rPr>
            <w:rFonts w:eastAsia="Times New Roman"/>
          </w:rPr>
          <w:t>Edwards et al. 2016</w:t>
        </w:r>
      </w:hyperlink>
      <w:r w:rsidRPr="008C30CF">
        <w:rPr>
          <w:rFonts w:eastAsia="Times New Roman"/>
        </w:rPr>
        <w:t>)</w:t>
      </w:r>
      <w:r w:rsidRPr="008C30CF">
        <w:rPr>
          <w:rFonts w:eastAsia="Times New Roman"/>
        </w:rPr>
        <w:fldChar w:fldCharType="end"/>
      </w:r>
      <w:r w:rsidRPr="008C30CF">
        <w:rPr>
          <w:rFonts w:eastAsia="Times New Roman"/>
        </w:rPr>
        <w:t xml:space="preserve">. </w:t>
      </w:r>
    </w:p>
    <w:p w14:paraId="62B42D27" w14:textId="6550A705" w:rsidR="005C7C1E" w:rsidRPr="008C30CF" w:rsidRDefault="005C7C1E" w:rsidP="00E94884">
      <w:pPr>
        <w:spacing w:line="480" w:lineRule="auto"/>
        <w:ind w:firstLine="720"/>
        <w:rPr>
          <w:color w:val="000000" w:themeColor="text1"/>
        </w:rPr>
      </w:pPr>
      <w:r w:rsidRPr="008C30CF">
        <w:rPr>
          <w:rFonts w:eastAsia="Times New Roman"/>
        </w:rPr>
        <w:t>In this study</w:t>
      </w:r>
      <w:r w:rsidR="00650B46" w:rsidRPr="008C30CF">
        <w:rPr>
          <w:rFonts w:eastAsia="Times New Roman"/>
        </w:rPr>
        <w:t>,</w:t>
      </w:r>
      <w:r w:rsidRPr="008C30CF">
        <w:rPr>
          <w:rFonts w:eastAsia="Times New Roman"/>
        </w:rPr>
        <w:t xml:space="preserve"> we obtained mixed results from multispecies coalescent analyses. The species tree from dataset 4 had high </w:t>
      </w:r>
      <w:r w:rsidR="00650B46" w:rsidRPr="008C30CF">
        <w:rPr>
          <w:rFonts w:eastAsia="Times New Roman"/>
        </w:rPr>
        <w:t xml:space="preserve">bootstrap </w:t>
      </w:r>
      <w:r w:rsidRPr="008C30CF">
        <w:rPr>
          <w:rFonts w:eastAsia="Times New Roman"/>
        </w:rPr>
        <w:t xml:space="preserve">support (Fig. S5) and a high degree of congruence to the ML </w:t>
      </w:r>
      <w:r w:rsidR="006A0357" w:rsidRPr="008C30CF">
        <w:rPr>
          <w:rFonts w:eastAsia="Times New Roman"/>
        </w:rPr>
        <w:t xml:space="preserve">tree based on concatenation </w:t>
      </w:r>
      <w:r w:rsidRPr="008C30CF">
        <w:rPr>
          <w:rFonts w:eastAsia="Times New Roman"/>
        </w:rPr>
        <w:t xml:space="preserve">(Fig. 6a-c), whereas the ASTRAL analysis from dataset 2 (Fig. S4) had many nodes that were poorly supported compared to the </w:t>
      </w:r>
      <w:r w:rsidR="00650B46" w:rsidRPr="008C30CF">
        <w:rPr>
          <w:rFonts w:eastAsia="Times New Roman"/>
        </w:rPr>
        <w:t xml:space="preserve">ML tree based on </w:t>
      </w:r>
      <w:r w:rsidRPr="008C30CF">
        <w:rPr>
          <w:rFonts w:eastAsia="Times New Roman"/>
        </w:rPr>
        <w:t>concatenat</w:t>
      </w:r>
      <w:r w:rsidR="00650B46" w:rsidRPr="008C30CF">
        <w:rPr>
          <w:rFonts w:eastAsia="Times New Roman"/>
        </w:rPr>
        <w:t>ion</w:t>
      </w:r>
      <w:r w:rsidRPr="008C30CF">
        <w:rPr>
          <w:rFonts w:eastAsia="Times New Roman"/>
        </w:rPr>
        <w:t xml:space="preserve"> (Fig. 4b). The number of loci and the length of each locus was greater for dataset 4 than for dataset 2; both of these factors are known to produce more accurate species tree estimations</w:t>
      </w:r>
      <w:r w:rsidR="00876419" w:rsidRPr="008C30CF">
        <w:rPr>
          <w:rFonts w:eastAsia="Times New Roman"/>
        </w:rPr>
        <w:t xml:space="preserve"> </w:t>
      </w:r>
      <w:del w:id="0" w:author="Akito Y. Kawahara" w:date="2017-05-13T08:39:00Z">
        <w:r w:rsidR="00876419" w:rsidRPr="008C30CF" w:rsidDel="005479E6">
          <w:rPr>
            <w:rFonts w:eastAsia="Times New Roman"/>
          </w:rPr>
          <w:delText>when they are greater</w:delText>
        </w:r>
        <w:r w:rsidRPr="008C30CF" w:rsidDel="005479E6">
          <w:rPr>
            <w:rFonts w:eastAsia="Times New Roman"/>
          </w:rPr>
          <w:delText xml:space="preserve"> </w:delText>
        </w:r>
      </w:del>
      <w:r w:rsidRPr="008C30CF">
        <w:rPr>
          <w:color w:val="000000" w:themeColor="text1"/>
          <w:lang w:eastAsia="ja-JP"/>
        </w:rPr>
        <w:fldChar w:fldCharType="begin"/>
      </w:r>
      <w:r w:rsidRPr="008C30CF">
        <w:rPr>
          <w:color w:val="000000" w:themeColor="text1"/>
          <w:lang w:eastAsia="ja-JP"/>
        </w:rPr>
        <w:instrText xml:space="preserve"> ADDIN EN.CITE &lt;EndNote&gt;&lt;Cite&gt;&lt;Author&gt;Mirarab&lt;/Author&gt;&lt;Year&gt;2014&lt;/Year&gt;&lt;RecNum&gt;4407&lt;/RecNum&gt;&lt;DisplayText&gt;(Mirarab et al. 2014)&lt;/DisplayText&gt;&lt;record&gt;&lt;rec-number&gt;4407&lt;/rec-number&gt;&lt;foreign-keys&gt;&lt;key app="EN" db-id="etp5svzdkwrxzlevxwlvr92159e525rtedxa"&gt;4407&lt;/key&gt;&lt;/foreign-keys&gt;&lt;ref-type name="Journal Article"&gt;17&lt;/ref-type&gt;&lt;contributors&gt;&lt;authors&gt;&lt;author&gt;Mirarab, S.&lt;/author&gt;&lt;author&gt;Reaz, R.&lt;/author&gt;&lt;author&gt;Bayzid, Md. S.&lt;/author&gt;&lt;author&gt;Zimmermann, T.&lt;/author&gt;&lt;author&gt;Swenson, M. S.&lt;/author&gt;&lt;author&gt;Warnow, T.&lt;/author&gt;&lt;/authors&gt;&lt;/contributors&gt;&lt;titles&gt;&lt;title&gt;ASTRAL: genome-scale coalescent-based species tree estimation&lt;/title&gt;&lt;secondary-title&gt;Bioinformatics&lt;/secondary-title&gt;&lt;/titles&gt;&lt;periodical&gt;&lt;full-title&gt;Bioinformatics&lt;/full-title&gt;&lt;/periodical&gt;&lt;pages&gt;i541-i548&lt;/pages&gt;&lt;volume&gt;30&lt;/volume&gt;&lt;number&gt;17&lt;/number&gt;&lt;dates&gt;&lt;year&gt;2014&lt;/year&gt;&lt;pub-dates&gt;&lt;date&gt;September 1, 2014&lt;/date&gt;&lt;/pub-dates&gt;&lt;/dates&gt;&lt;urls&gt;&lt;related-urls&gt;&lt;url&gt;http://bioinformatics.oxfordjournals.org/content/30/17/i541.abstract&lt;/url&gt;&lt;/related-urls&gt;&lt;/urls&gt;&lt;electronic-resource-num&gt;10.1093/bioinformatics/btu462&lt;/electronic-resource-num&gt;&lt;/record&gt;&lt;/Cite&gt;&lt;/EndNote&gt;</w:instrText>
      </w:r>
      <w:r w:rsidRPr="008C30CF">
        <w:rPr>
          <w:color w:val="000000" w:themeColor="text1"/>
          <w:lang w:eastAsia="ja-JP"/>
        </w:rPr>
        <w:fldChar w:fldCharType="separate"/>
      </w:r>
      <w:r w:rsidRPr="008C30CF">
        <w:rPr>
          <w:color w:val="000000" w:themeColor="text1"/>
          <w:lang w:eastAsia="ja-JP"/>
        </w:rPr>
        <w:t>(</w:t>
      </w:r>
      <w:hyperlink w:anchor="_ENREF_16" w:tooltip="Mirarab, 2014 #4407" w:history="1">
        <w:r w:rsidR="003061D1" w:rsidRPr="008C30CF">
          <w:rPr>
            <w:color w:val="000000" w:themeColor="text1"/>
            <w:lang w:eastAsia="ja-JP"/>
          </w:rPr>
          <w:t>Mirarab et al. 2014</w:t>
        </w:r>
      </w:hyperlink>
      <w:r w:rsidRPr="008C30CF">
        <w:rPr>
          <w:color w:val="000000" w:themeColor="text1"/>
          <w:lang w:eastAsia="ja-JP"/>
        </w:rPr>
        <w:t>)</w:t>
      </w:r>
      <w:r w:rsidRPr="008C30CF">
        <w:rPr>
          <w:color w:val="000000" w:themeColor="text1"/>
          <w:lang w:eastAsia="ja-JP"/>
        </w:rPr>
        <w:fldChar w:fldCharType="end"/>
      </w:r>
      <w:r w:rsidRPr="008C30CF">
        <w:rPr>
          <w:color w:val="000000" w:themeColor="text1"/>
          <w:lang w:eastAsia="ja-JP"/>
        </w:rPr>
        <w:t xml:space="preserve">. The </w:t>
      </w:r>
      <w:r w:rsidR="00876419" w:rsidRPr="008C30CF">
        <w:rPr>
          <w:color w:val="000000" w:themeColor="text1"/>
          <w:lang w:eastAsia="ja-JP"/>
        </w:rPr>
        <w:t xml:space="preserve">ML tree from dataset 2, based on </w:t>
      </w:r>
      <w:r w:rsidRPr="008C30CF">
        <w:rPr>
          <w:color w:val="000000" w:themeColor="text1"/>
          <w:lang w:eastAsia="ja-JP"/>
        </w:rPr>
        <w:t>concatenat</w:t>
      </w:r>
      <w:r w:rsidR="00876419" w:rsidRPr="008C30CF">
        <w:rPr>
          <w:color w:val="000000" w:themeColor="text1"/>
          <w:lang w:eastAsia="ja-JP"/>
        </w:rPr>
        <w:t xml:space="preserve">ion </w:t>
      </w:r>
      <w:r w:rsidRPr="008C30CF">
        <w:rPr>
          <w:color w:val="000000" w:themeColor="text1"/>
          <w:lang w:eastAsia="ja-JP"/>
        </w:rPr>
        <w:t xml:space="preserve">(Fig. 4b) also did not provide strong support for the </w:t>
      </w:r>
      <w:r w:rsidRPr="008C30CF">
        <w:rPr>
          <w:color w:val="000000" w:themeColor="text1"/>
          <w:lang w:eastAsia="ja-JP"/>
        </w:rPr>
        <w:lastRenderedPageBreak/>
        <w:t xml:space="preserve">backbone of Lepidoptera, but provided </w:t>
      </w:r>
      <w:r w:rsidR="00876419" w:rsidRPr="008C30CF">
        <w:rPr>
          <w:color w:val="000000" w:themeColor="text1"/>
          <w:lang w:eastAsia="ja-JP"/>
        </w:rPr>
        <w:t xml:space="preserve">strong </w:t>
      </w:r>
      <w:r w:rsidRPr="008C30CF">
        <w:rPr>
          <w:color w:val="000000" w:themeColor="text1"/>
          <w:lang w:eastAsia="ja-JP"/>
        </w:rPr>
        <w:t xml:space="preserve">support for some shallow nodes that </w:t>
      </w:r>
      <w:r w:rsidR="00876419" w:rsidRPr="008C30CF">
        <w:rPr>
          <w:color w:val="000000" w:themeColor="text1"/>
          <w:lang w:eastAsia="ja-JP"/>
        </w:rPr>
        <w:t>were low</w:t>
      </w:r>
      <w:r w:rsidRPr="008C30CF">
        <w:rPr>
          <w:color w:val="000000" w:themeColor="text1"/>
          <w:lang w:eastAsia="ja-JP"/>
        </w:rPr>
        <w:t xml:space="preserve"> in the ASTRAL species tree (Figs. 4b, S4). The number and length of loci, as well as </w:t>
      </w:r>
      <w:r w:rsidR="00876419" w:rsidRPr="008C30CF">
        <w:rPr>
          <w:color w:val="000000" w:themeColor="text1"/>
          <w:lang w:eastAsia="ja-JP"/>
        </w:rPr>
        <w:t xml:space="preserve">the amount of </w:t>
      </w:r>
      <w:r w:rsidRPr="008C30CF">
        <w:rPr>
          <w:color w:val="000000" w:themeColor="text1"/>
          <w:lang w:eastAsia="ja-JP"/>
        </w:rPr>
        <w:t>missing data</w:t>
      </w:r>
      <w:r w:rsidR="00876419" w:rsidRPr="008C30CF">
        <w:rPr>
          <w:color w:val="000000" w:themeColor="text1"/>
          <w:lang w:eastAsia="ja-JP"/>
        </w:rPr>
        <w:t xml:space="preserve"> and </w:t>
      </w:r>
      <w:r w:rsidRPr="008C30CF">
        <w:rPr>
          <w:color w:val="000000" w:themeColor="text1"/>
          <w:lang w:eastAsia="ja-JP"/>
        </w:rPr>
        <w:t xml:space="preserve">taxa, are known to make species tree estimation difficult </w:t>
      </w:r>
      <w:r w:rsidRPr="008C30CF">
        <w:rPr>
          <w:color w:val="000000" w:themeColor="text1"/>
          <w:lang w:eastAsia="ja-JP"/>
        </w:rPr>
        <w:fldChar w:fldCharType="begin"/>
      </w:r>
      <w:r w:rsidRPr="008C30CF">
        <w:rPr>
          <w:color w:val="000000" w:themeColor="text1"/>
          <w:lang w:eastAsia="ja-JP"/>
        </w:rPr>
        <w:instrText xml:space="preserve"> ADDIN EN.CITE &lt;EndNote&gt;&lt;Cite&gt;&lt;Author&gt;Mirarab&lt;/Author&gt;&lt;Year&gt;2014&lt;/Year&gt;&lt;RecNum&gt;4407&lt;/RecNum&gt;&lt;DisplayText&gt;(Mirarab et al. 2014)&lt;/DisplayText&gt;&lt;record&gt;&lt;rec-number&gt;4407&lt;/rec-number&gt;&lt;foreign-keys&gt;&lt;key app="EN" db-id="etp5svzdkwrxzlevxwlvr92159e525rtedxa"&gt;4407&lt;/key&gt;&lt;/foreign-keys&gt;&lt;ref-type name="Journal Article"&gt;17&lt;/ref-type&gt;&lt;contributors&gt;&lt;authors&gt;&lt;author&gt;Mirarab, S.&lt;/author&gt;&lt;author&gt;Reaz, R.&lt;/author&gt;&lt;author&gt;Bayzid, Md. S.&lt;/author&gt;&lt;author&gt;Zimmermann, T.&lt;/author&gt;&lt;author&gt;Swenson, M. S.&lt;/author&gt;&lt;author&gt;Warnow, T.&lt;/author&gt;&lt;/authors&gt;&lt;/contributors&gt;&lt;titles&gt;&lt;title&gt;ASTRAL: genome-scale coalescent-based species tree estimation&lt;/title&gt;&lt;secondary-title&gt;Bioinformatics&lt;/secondary-title&gt;&lt;/titles&gt;&lt;periodical&gt;&lt;full-title&gt;Bioinformatics&lt;/full-title&gt;&lt;/periodical&gt;&lt;pages&gt;i541-i548&lt;/pages&gt;&lt;volume&gt;30&lt;/volume&gt;&lt;number&gt;17&lt;/number&gt;&lt;dates&gt;&lt;year&gt;2014&lt;/year&gt;&lt;pub-dates&gt;&lt;date&gt;September 1, 2014&lt;/date&gt;&lt;/pub-dates&gt;&lt;/dates&gt;&lt;urls&gt;&lt;related-urls&gt;&lt;url&gt;http://bioinformatics.oxfordjournals.org/content/30/17/i541.abstract&lt;/url&gt;&lt;/related-urls&gt;&lt;/urls&gt;&lt;electronic-resource-num&gt;10.1093/bioinformatics/btu462&lt;/electronic-resource-num&gt;&lt;/record&gt;&lt;/Cite&gt;&lt;/EndNote&gt;</w:instrText>
      </w:r>
      <w:r w:rsidRPr="008C30CF">
        <w:rPr>
          <w:color w:val="000000" w:themeColor="text1"/>
          <w:lang w:eastAsia="ja-JP"/>
        </w:rPr>
        <w:fldChar w:fldCharType="separate"/>
      </w:r>
      <w:r w:rsidRPr="008C30CF">
        <w:rPr>
          <w:color w:val="000000" w:themeColor="text1"/>
          <w:lang w:eastAsia="ja-JP"/>
        </w:rPr>
        <w:t>(</w:t>
      </w:r>
      <w:hyperlink w:anchor="_ENREF_16" w:tooltip="Mirarab, 2014 #4407" w:history="1">
        <w:r w:rsidR="003061D1" w:rsidRPr="008C30CF">
          <w:rPr>
            <w:color w:val="000000" w:themeColor="text1"/>
            <w:lang w:eastAsia="ja-JP"/>
          </w:rPr>
          <w:t>Mirarab et al. 2014</w:t>
        </w:r>
      </w:hyperlink>
      <w:r w:rsidRPr="008C30CF">
        <w:rPr>
          <w:color w:val="000000" w:themeColor="text1"/>
          <w:lang w:eastAsia="ja-JP"/>
        </w:rPr>
        <w:t>)</w:t>
      </w:r>
      <w:r w:rsidRPr="008C30CF">
        <w:rPr>
          <w:color w:val="000000" w:themeColor="text1"/>
          <w:lang w:eastAsia="ja-JP"/>
        </w:rPr>
        <w:fldChar w:fldCharType="end"/>
      </w:r>
      <w:r w:rsidRPr="008C30CF">
        <w:rPr>
          <w:color w:val="000000" w:themeColor="text1"/>
          <w:lang w:eastAsia="ja-JP"/>
        </w:rPr>
        <w:t xml:space="preserve">, which is especially true for a group thought to have resulted from a rapid radiation. </w:t>
      </w:r>
    </w:p>
    <w:p w14:paraId="3535113A" w14:textId="77777777" w:rsidR="00333913" w:rsidRPr="008C30CF" w:rsidRDefault="00333913"/>
    <w:p w14:paraId="4FE2B2AA" w14:textId="77777777" w:rsidR="00333913" w:rsidRPr="008C30CF" w:rsidRDefault="00333913">
      <w:pPr>
        <w:rPr>
          <w:b/>
        </w:rPr>
      </w:pPr>
      <w:r w:rsidRPr="008C30CF">
        <w:rPr>
          <w:b/>
        </w:rPr>
        <w:t>Lepidoptera relationships</w:t>
      </w:r>
    </w:p>
    <w:p w14:paraId="46ED005E" w14:textId="77777777" w:rsidR="00333913" w:rsidRPr="008C30CF" w:rsidRDefault="00333913"/>
    <w:p w14:paraId="0D340379" w14:textId="0174B20F" w:rsidR="00333913" w:rsidRPr="008C30CF" w:rsidRDefault="00333913" w:rsidP="00333913">
      <w:pPr>
        <w:spacing w:line="480" w:lineRule="auto"/>
        <w:ind w:firstLine="720"/>
        <w:rPr>
          <w:lang w:eastAsia="ja-JP"/>
        </w:rPr>
      </w:pPr>
      <w:r w:rsidRPr="008C30CF">
        <w:t xml:space="preserve">Relationships among seven butterfly families in our study were characterized by strong bootstrap support. Our analyses strongly supported the </w:t>
      </w:r>
      <w:r w:rsidRPr="008C30CF">
        <w:rPr>
          <w:lang w:eastAsia="ja-JP"/>
        </w:rPr>
        <w:t xml:space="preserve">inclusion of Hedylidae and Hesperiidae in the Papilionoidea, a result consistent with recent studies </w:t>
      </w:r>
      <w:r w:rsidRPr="008C30CF">
        <w:rPr>
          <w:lang w:eastAsia="ja-JP"/>
        </w:rPr>
        <w:fldChar w:fldCharType="begin">
          <w:fldData xml:space="preserve">PEVuZE5vdGU+PENpdGU+PEF1dGhvcj5SZWdpZXI8L0F1dGhvcj48WWVhcj4yMDEzPC9ZZWFyPjxS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</w:fldData>
        </w:fldChar>
      </w:r>
      <w:r w:rsidR="003061D1">
        <w:rPr>
          <w:lang w:eastAsia="ja-JP"/>
        </w:rPr>
        <w:instrText xml:space="preserve"> ADDIN EN.CITE </w:instrText>
      </w:r>
      <w:r w:rsidR="003061D1">
        <w:rPr>
          <w:lang w:eastAsia="ja-JP"/>
        </w:rPr>
        <w:fldChar w:fldCharType="begin">
          <w:fldData xml:space="preserve">PEVuZE5vdGU+PENpdGU+PEF1dGhvcj5SZWdpZXI8L0F1dGhvcj48WWVhcj4yMDEzPC9ZZWFyPjxS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</w:fldData>
        </w:fldChar>
      </w:r>
      <w:r w:rsidR="003061D1">
        <w:rPr>
          <w:lang w:eastAsia="ja-JP"/>
        </w:rPr>
        <w:instrText xml:space="preserve"> ADDIN EN.CITE.DATA </w:instrText>
      </w:r>
      <w:r w:rsidR="003061D1">
        <w:rPr>
          <w:lang w:eastAsia="ja-JP"/>
        </w:rPr>
      </w:r>
      <w:r w:rsidR="003061D1">
        <w:rPr>
          <w:lang w:eastAsia="ja-JP"/>
        </w:rPr>
        <w:fldChar w:fldCharType="end"/>
      </w:r>
      <w:r w:rsidRPr="008C30CF">
        <w:rPr>
          <w:lang w:eastAsia="ja-JP"/>
        </w:rPr>
      </w:r>
      <w:r w:rsidRPr="008C30CF">
        <w:rPr>
          <w:lang w:eastAsia="ja-JP"/>
        </w:rPr>
        <w:fldChar w:fldCharType="separate"/>
      </w:r>
      <w:r w:rsidR="003061D1">
        <w:rPr>
          <w:noProof/>
          <w:lang w:eastAsia="ja-JP"/>
        </w:rPr>
        <w:t>(</w:t>
      </w:r>
      <w:hyperlink w:anchor="_ENREF_7" w:tooltip="Heikkilä, 2012 #4582" w:history="1">
        <w:r w:rsidR="003061D1">
          <w:rPr>
            <w:noProof/>
            <w:lang w:eastAsia="ja-JP"/>
          </w:rPr>
          <w:t>Heikkilä et al. 2012</w:t>
        </w:r>
      </w:hyperlink>
      <w:r w:rsidR="003061D1">
        <w:rPr>
          <w:noProof/>
          <w:lang w:eastAsia="ja-JP"/>
        </w:rPr>
        <w:t xml:space="preserve">; </w:t>
      </w:r>
      <w:hyperlink w:anchor="_ENREF_10" w:tooltip="Kawahara, 2014 #4384" w:history="1">
        <w:r w:rsidR="003061D1">
          <w:rPr>
            <w:noProof/>
            <w:lang w:eastAsia="ja-JP"/>
          </w:rPr>
          <w:t>Kawahara and Breinholt 2014</w:t>
        </w:r>
      </w:hyperlink>
      <w:r w:rsidR="003061D1">
        <w:rPr>
          <w:noProof/>
          <w:lang w:eastAsia="ja-JP"/>
        </w:rPr>
        <w:t xml:space="preserve">; </w:t>
      </w:r>
      <w:hyperlink w:anchor="_ENREF_13" w:tooltip="Kristensen, 1998 #4327" w:history="1">
        <w:r w:rsidR="003061D1">
          <w:rPr>
            <w:noProof/>
            <w:lang w:eastAsia="ja-JP"/>
          </w:rPr>
          <w:t>Kristensen and Skalski 1998</w:t>
        </w:r>
      </w:hyperlink>
      <w:r w:rsidR="003061D1">
        <w:rPr>
          <w:noProof/>
          <w:lang w:eastAsia="ja-JP"/>
        </w:rPr>
        <w:t xml:space="preserve">; </w:t>
      </w:r>
      <w:hyperlink w:anchor="_ENREF_17" w:tooltip="Mutanen, 2010 #4326" w:history="1">
        <w:r w:rsidR="003061D1">
          <w:rPr>
            <w:noProof/>
            <w:lang w:eastAsia="ja-JP"/>
          </w:rPr>
          <w:t>Mutanen et al. 2010</w:t>
        </w:r>
      </w:hyperlink>
      <w:r w:rsidR="003061D1">
        <w:rPr>
          <w:noProof/>
          <w:lang w:eastAsia="ja-JP"/>
        </w:rPr>
        <w:t xml:space="preserve">; </w:t>
      </w:r>
      <w:hyperlink w:anchor="_ENREF_22" w:tooltip="Regier, 2013 #3734" w:history="1">
        <w:r w:rsidR="003061D1">
          <w:rPr>
            <w:noProof/>
            <w:lang w:eastAsia="ja-JP"/>
          </w:rPr>
          <w:t>Regier et al. 2013</w:t>
        </w:r>
      </w:hyperlink>
      <w:r w:rsidR="003061D1">
        <w:rPr>
          <w:noProof/>
          <w:lang w:eastAsia="ja-JP"/>
        </w:rPr>
        <w:t xml:space="preserve">; </w:t>
      </w:r>
      <w:hyperlink w:anchor="_ENREF_28" w:tooltip="Timmermans, 2014 #4421" w:history="1">
        <w:r w:rsidR="003061D1">
          <w:rPr>
            <w:noProof/>
            <w:lang w:eastAsia="ja-JP"/>
          </w:rPr>
          <w:t>Timmermans et al. 2014</w:t>
        </w:r>
      </w:hyperlink>
      <w:r w:rsidR="003061D1">
        <w:rPr>
          <w:noProof/>
          <w:lang w:eastAsia="ja-JP"/>
        </w:rPr>
        <w:t>)</w:t>
      </w:r>
      <w:r w:rsidRPr="008C30CF">
        <w:rPr>
          <w:lang w:eastAsia="ja-JP"/>
        </w:rPr>
        <w:fldChar w:fldCharType="end"/>
      </w:r>
      <w:r w:rsidRPr="008C30CF">
        <w:rPr>
          <w:lang w:eastAsia="ja-JP"/>
        </w:rPr>
        <w:t xml:space="preserve">. Pieridae, which was not sampled in the study of Kawahara and Breinholt </w:t>
      </w:r>
      <w:r w:rsidRPr="008C30CF">
        <w:rPr>
          <w:lang w:eastAsia="ja-JP"/>
        </w:rPr>
        <w:fldChar w:fldCharType="begin"/>
      </w:r>
      <w:r w:rsidR="003061D1">
        <w:rPr>
          <w:lang w:eastAsia="ja-JP"/>
        </w:rPr>
        <w:instrText xml:space="preserve"> ADDIN EN.CITE &lt;EndNote&gt;&lt;Cite ExcludeAuth="1"&gt;&lt;Author&gt;Kawahara&lt;/Author&gt;&lt;Year&gt;2014&lt;/Year&gt;&lt;RecNum&gt;4384&lt;/RecNum&gt;&lt;DisplayText&gt;(2014)&lt;/DisplayText&gt;&lt;record&gt;&lt;rec-number&gt;4384&lt;/rec-number&gt;&lt;foreign-keys&gt;&lt;key app="EN" db-id="etp5svzdkwrxzlevxwlvr92159e525rtedxa"&gt;4384&lt;/key&gt;&lt;/foreign-keys&gt;&lt;ref-type name="Journal Article"&gt;17&lt;/ref-type&gt;&lt;contributors&gt;&lt;authors&gt;&lt;author&gt;Kawahara, Akito Y.&lt;/author&gt;&lt;author&gt;Breinholt, Jesse W.&lt;/author&gt;&lt;/authors&gt;&lt;/contributors&gt;&lt;titles&gt;&lt;title&gt;Phylogenomics provides strong evidence for relationships of butterflies and moths&lt;/title&gt;&lt;secondary-title&gt;Proceedings of the Royal Society B: Biological Sciences&lt;/secondary-title&gt;&lt;/titles&gt;&lt;periodical&gt;&lt;full-title&gt;Proceedings of the Royal Society B: Biological Sciences&lt;/full-title&gt;&lt;/periodical&gt;&lt;volume&gt;281&lt;/volume&gt;&lt;number&gt;1788&lt;/number&gt;&lt;dates&gt;&lt;year&gt;2014&lt;/year&gt;&lt;pub-dates&gt;&lt;date&gt;August 7, 2014&lt;/date&gt;&lt;/pub-dates&gt;&lt;/dates&gt;&lt;urls&gt;&lt;related-urls&gt;&lt;url&gt;http://rspb.royalsocietypublishing.org/content/281/1788/20140970.abstract&lt;/url&gt;&lt;/related-urls&gt;&lt;/urls&gt;&lt;electronic-resource-num&gt;10.1098/rspb.2014.0970&lt;/electronic-resource-num&gt;&lt;/record&gt;&lt;/Cite&gt;&lt;/EndNote&gt;</w:instrText>
      </w:r>
      <w:r w:rsidRPr="008C30CF">
        <w:rPr>
          <w:lang w:eastAsia="ja-JP"/>
        </w:rPr>
        <w:fldChar w:fldCharType="separate"/>
      </w:r>
      <w:r w:rsidR="003061D1">
        <w:rPr>
          <w:noProof/>
          <w:lang w:eastAsia="ja-JP"/>
        </w:rPr>
        <w:t>(</w:t>
      </w:r>
      <w:hyperlink w:anchor="_ENREF_10" w:tooltip="Kawahara, 2014 #4384" w:history="1">
        <w:r w:rsidR="003061D1">
          <w:rPr>
            <w:noProof/>
            <w:lang w:eastAsia="ja-JP"/>
          </w:rPr>
          <w:t>2014</w:t>
        </w:r>
      </w:hyperlink>
      <w:r w:rsidR="003061D1">
        <w:rPr>
          <w:noProof/>
          <w:lang w:eastAsia="ja-JP"/>
        </w:rPr>
        <w:t>)</w:t>
      </w:r>
      <w:r w:rsidRPr="008C30CF">
        <w:rPr>
          <w:lang w:eastAsia="ja-JP"/>
        </w:rPr>
        <w:fldChar w:fldCharType="end"/>
      </w:r>
      <w:r w:rsidR="00794ED7" w:rsidRPr="008C30CF">
        <w:rPr>
          <w:lang w:eastAsia="ja-JP"/>
        </w:rPr>
        <w:t>,</w:t>
      </w:r>
      <w:r w:rsidRPr="008C30CF">
        <w:rPr>
          <w:lang w:eastAsia="ja-JP"/>
        </w:rPr>
        <w:t xml:space="preserve"> was represented in the present study by </w:t>
      </w:r>
      <w:r w:rsidRPr="008C30CF">
        <w:rPr>
          <w:i/>
          <w:lang w:eastAsia="ja-JP"/>
        </w:rPr>
        <w:t>Neophasia terlooii</w:t>
      </w:r>
      <w:r w:rsidRPr="008C30CF">
        <w:rPr>
          <w:lang w:eastAsia="ja-JP"/>
        </w:rPr>
        <w:t xml:space="preserve"> (433 loci)</w:t>
      </w:r>
      <w:r w:rsidRPr="008C30CF">
        <w:rPr>
          <w:i/>
          <w:lang w:eastAsia="ja-JP"/>
        </w:rPr>
        <w:t xml:space="preserve">. </w:t>
      </w:r>
      <w:r w:rsidRPr="008C30CF">
        <w:rPr>
          <w:lang w:eastAsia="ja-JP"/>
        </w:rPr>
        <w:t xml:space="preserve">In nearly all of our analyses, relationships among the seven butterfly families were robust, congruent </w:t>
      </w:r>
      <w:r w:rsidR="000A444D" w:rsidRPr="008C30CF">
        <w:rPr>
          <w:lang w:eastAsia="ja-JP"/>
        </w:rPr>
        <w:t xml:space="preserve">with </w:t>
      </w:r>
      <w:r w:rsidRPr="008C30CF">
        <w:rPr>
          <w:lang w:eastAsia="ja-JP"/>
        </w:rPr>
        <w:t xml:space="preserve">Heikkilä et al. </w:t>
      </w:r>
      <w:r w:rsidRPr="008C30CF">
        <w:rPr>
          <w:lang w:eastAsia="ja-JP"/>
        </w:rPr>
        <w:fldChar w:fldCharType="begin"/>
      </w:r>
      <w:r w:rsidR="003061D1">
        <w:rPr>
          <w:lang w:eastAsia="ja-JP"/>
        </w:rPr>
        <w:instrText xml:space="preserve"> ADDIN EN.CITE &lt;EndNote&gt;&lt;Cite ExcludeAuth="1"&gt;&lt;Author&gt;Heikkila&lt;/Author&gt;&lt;Year&gt;2012&lt;/Year&gt;&lt;RecNum&gt;4582&lt;/RecNum&gt;&lt;DisplayText&gt;(2012)&lt;/DisplayText&gt;&lt;record&gt;&lt;rec-number&gt;4582&lt;/rec-number&gt;&lt;foreign-keys&gt;&lt;key app="EN" db-id="etp5svzdkwrxzlevxwlvr92159e525rtedxa"&gt;4582&lt;/key&gt;&lt;/foreign-keys&gt;&lt;ref-type name="Journal Article"&gt;17&lt;/ref-type&gt;&lt;contributors&gt;&lt;authors&gt;&lt;author&gt;Heikkilä, M.&lt;/author&gt;&lt;author&gt;Kaila, L.&lt;/author&gt;&lt;author&gt;Mutanen, M.&lt;/author&gt;&lt;author&gt;Pena, C.&lt;/author&gt;&lt;author&gt;Wahlberg, N.&lt;/author&gt;&lt;/authors&gt;&lt;/contributors&gt;&lt;auth-address&gt;Finnish Museum of Natural History, University of Helsinki, Helsinki, Finland.&lt;/auth-address&gt;&lt;titles&gt;&lt;title&gt;Cretaceous origin and repeated tertiary diversification of the redefined butterflies&lt;/title&gt;&lt;secondary-title&gt;Proc Biol Sci&lt;/secondary-title&gt;&lt;/titles&gt;&lt;periodical&gt;&lt;full-title&gt;Proc Biol Sci&lt;/full-title&gt;&lt;/periodical&gt;&lt;pages&gt;1093-9&lt;/pages&gt;&lt;volume&gt;279&lt;/volume&gt;&lt;number&gt;1731&lt;/number&gt;&lt;edition&gt;2011/09/17&lt;/edition&gt;&lt;keywords&gt;&lt;keyword&gt;Animals&lt;/keyword&gt;&lt;keyword&gt;Bayes Theorem&lt;/keyword&gt;&lt;keyword&gt;Butterflies/anatomy &amp;amp; histology/ classification/genetics&lt;/keyword&gt;&lt;keyword&gt;DNA, Mitochondrial/chemistry&lt;/keyword&gt;&lt;keyword&gt;Genetic Speciation&lt;/keyword&gt;&lt;keyword&gt;Phylogeny&lt;/keyword&gt;&lt;keyword&gt;Sequence Analysis, DNA&lt;/keyword&gt;&lt;/keywords&gt;&lt;dates&gt;&lt;year&gt;2012&lt;/year&gt;&lt;pub-dates&gt;&lt;date&gt;Mar 22&lt;/date&gt;&lt;/pub-dates&gt;&lt;/dates&gt;&lt;isbn&gt;1471-2954 (Electronic)&amp;#xD;0962-8452 (Linking)&lt;/isbn&gt;&lt;accession-num&gt;21920981&lt;/accession-num&gt;&lt;urls&gt;&lt;/urls&gt;&lt;custom2&gt;3267136&lt;/custom2&gt;&lt;electronic-resource-num&gt;10.1098/rspb.2011.1430&lt;/electronic-resource-num&gt;&lt;remote-database-provider&gt;NLM&lt;/remote-database-provider&gt;&lt;language&gt;eng&lt;/language&gt;&lt;/record&gt;&lt;/Cite&gt;&lt;/EndNote&gt;</w:instrText>
      </w:r>
      <w:r w:rsidRPr="008C30CF">
        <w:rPr>
          <w:lang w:eastAsia="ja-JP"/>
        </w:rPr>
        <w:fldChar w:fldCharType="separate"/>
      </w:r>
      <w:r w:rsidRPr="008C30CF">
        <w:rPr>
          <w:noProof/>
          <w:lang w:eastAsia="ja-JP"/>
        </w:rPr>
        <w:t>(</w:t>
      </w:r>
      <w:hyperlink w:anchor="_ENREF_7" w:tooltip="Heikkilä, 2012 #4582" w:history="1">
        <w:r w:rsidR="003061D1" w:rsidRPr="008C30CF">
          <w:rPr>
            <w:noProof/>
            <w:lang w:eastAsia="ja-JP"/>
          </w:rPr>
          <w:t>2012</w:t>
        </w:r>
      </w:hyperlink>
      <w:r w:rsidRPr="008C30CF">
        <w:rPr>
          <w:noProof/>
          <w:lang w:eastAsia="ja-JP"/>
        </w:rPr>
        <w:t>)</w:t>
      </w:r>
      <w:r w:rsidRPr="008C30CF">
        <w:rPr>
          <w:lang w:eastAsia="ja-JP"/>
        </w:rPr>
        <w:fldChar w:fldCharType="end"/>
      </w:r>
      <w:r w:rsidRPr="008C30CF">
        <w:rPr>
          <w:lang w:eastAsia="ja-JP"/>
        </w:rPr>
        <w:t>, and all but two of the 13 nodes had 100% bootstrap support (Figs. 4b, 5a)</w:t>
      </w:r>
      <w:r w:rsidRPr="008C30CF">
        <w:rPr>
          <w:i/>
          <w:lang w:eastAsia="ja-JP"/>
        </w:rPr>
        <w:t xml:space="preserve">. </w:t>
      </w:r>
      <w:r w:rsidRPr="008C30CF">
        <w:rPr>
          <w:lang w:eastAsia="ja-JP"/>
        </w:rPr>
        <w:t>The ASTRAL tree from dataset 2 failed to resolve relationships among butterfly families (Fig. S4), a result that is likely due to short locus length, the limited number of loci included, and difficulties associated with estimating species trees from gene trees that have missing taxa.</w:t>
      </w:r>
    </w:p>
    <w:p w14:paraId="1F75ECF6" w14:textId="34EDE9ED" w:rsidR="00333913" w:rsidRPr="008C30CF" w:rsidRDefault="00333913" w:rsidP="008C30CF">
      <w:pPr>
        <w:spacing w:line="480" w:lineRule="auto"/>
        <w:ind w:firstLine="720"/>
      </w:pPr>
      <w:r w:rsidRPr="008C30CF">
        <w:t xml:space="preserve">Relationships estimated for Sphingidae from datasets 4-6 are largely congruent with the </w:t>
      </w:r>
      <w:r w:rsidR="000A444D" w:rsidRPr="008C30CF">
        <w:t>sanger-based</w:t>
      </w:r>
      <w:r w:rsidRPr="008C30CF">
        <w:t xml:space="preserve"> phylogen</w:t>
      </w:r>
      <w:r w:rsidR="000A444D" w:rsidRPr="008C30CF">
        <w:t>ies</w:t>
      </w:r>
      <w:r w:rsidRPr="008C30CF">
        <w:t xml:space="preserve"> of Kawahara et al. </w:t>
      </w:r>
      <w:r w:rsidRPr="008C30CF">
        <w:fldChar w:fldCharType="begin"/>
      </w:r>
      <w:r w:rsidRPr="008C30CF">
        <w:instrText xml:space="preserve"> ADDIN EN.CITE &lt;EndNote&gt;&lt;Cite ExcludeAuth="1"&gt;&lt;Author&gt;Kawahara&lt;/Author&gt;&lt;Year&gt;2009&lt;/Year&gt;&lt;RecNum&gt;4301&lt;/RecNum&gt;&lt;DisplayText&gt;(2009)&lt;/DisplayText&gt;&lt;record&gt;&lt;rec-number&gt;4301&lt;/rec-number&gt;&lt;foreign-keys&gt;&lt;key app="EN" db-id="etp5svzdkwrxzlevxwlvr92159e525rtedxa"&gt;4301&lt;/key&gt;&lt;/foreign-keys&gt;&lt;ref-type name="Journal Article"&gt;17&lt;/ref-type&gt;&lt;contributors&gt;&lt;authors&gt;&lt;author&gt;Kawahara, Akito Y.&lt;/author&gt;&lt;author&gt;Mignault, Andre A.&lt;/author&gt;&lt;author&gt;Regier, Jerome C.&lt;/author&gt;&lt;author&gt;Kitching, Ian J.&lt;/author&gt;&lt;author&gt;Mitter, Charles&lt;/author&gt;&lt;/authors&gt;&lt;/contributors&gt;&lt;titles&gt;&lt;title&gt;Phylogeny and Biogeography of Hawkmoths (Lepidoptera: Sphingidae): Evidence from Five Nuclear Genes&lt;/title&gt;&lt;secondary-title&gt;PLoS ONE&lt;/secondary-title&gt;&lt;/titles&gt;&lt;periodical&gt;&lt;full-title&gt;PLoS ONE&lt;/full-title&gt;&lt;/periodical&gt;&lt;pages&gt;e5719&lt;/pages&gt;&lt;volume&gt;4&lt;/volume&gt;&lt;number&gt;5&lt;/number&gt;&lt;dates&gt;&lt;year&gt;2009&lt;/year&gt;&lt;/dates&gt;&lt;publisher&gt;Public Library of Science&lt;/publisher&gt;&lt;urls&gt;&lt;related-urls&gt;&lt;url&gt;http://dx.doi.org/10.1371%2Fjournal.pone.0005719&lt;/url&gt;&lt;/related-urls&gt;&lt;/urls&gt;&lt;electronic-resource-num&gt;10.1371/journal.pone.0005719&lt;/electronic-resource-num&gt;&lt;/record&gt;&lt;/Cite&gt;&lt;/EndNote&gt;</w:instrText>
      </w:r>
      <w:r w:rsidRPr="008C30CF">
        <w:fldChar w:fldCharType="separate"/>
      </w:r>
      <w:r w:rsidRPr="008C30CF">
        <w:t>(</w:t>
      </w:r>
      <w:hyperlink w:anchor="_ENREF_11" w:tooltip="Kawahara, 2009 #4301" w:history="1">
        <w:r w:rsidR="003061D1" w:rsidRPr="008C30CF">
          <w:t>2009</w:t>
        </w:r>
      </w:hyperlink>
      <w:r w:rsidRPr="008C30CF">
        <w:t>)</w:t>
      </w:r>
      <w:r w:rsidRPr="008C30CF">
        <w:fldChar w:fldCharType="end"/>
      </w:r>
      <w:r w:rsidR="000A444D" w:rsidRPr="008C30CF">
        <w:t xml:space="preserve"> and Kawahara and Barber (2015)</w:t>
      </w:r>
      <w:r w:rsidRPr="008C30CF">
        <w:t xml:space="preserve">. However, the branching pattern for some groups in </w:t>
      </w:r>
      <w:r w:rsidR="000A444D" w:rsidRPr="008C30CF">
        <w:t xml:space="preserve">prior </w:t>
      </w:r>
      <w:r w:rsidRPr="008C30CF">
        <w:t>stud</w:t>
      </w:r>
      <w:r w:rsidR="000A444D" w:rsidRPr="008C30CF">
        <w:t>ies</w:t>
      </w:r>
      <w:r w:rsidRPr="008C30CF">
        <w:t xml:space="preserve"> </w:t>
      </w:r>
      <w:r w:rsidR="000A444D" w:rsidRPr="008C30CF">
        <w:t xml:space="preserve">are </w:t>
      </w:r>
      <w:r w:rsidRPr="008C30CF">
        <w:t xml:space="preserve">not consistent with results from the present </w:t>
      </w:r>
      <w:r w:rsidR="000A444D" w:rsidRPr="008C30CF">
        <w:t>study</w:t>
      </w:r>
      <w:r w:rsidRPr="008C30CF">
        <w:t xml:space="preserve">. </w:t>
      </w:r>
      <w:r w:rsidR="008C30CF" w:rsidRPr="008C30CF">
        <w:t xml:space="preserve">For instance, the Ambulycini, a group for which its placement within Smerinthinae </w:t>
      </w:r>
      <w:del w:id="1" w:author="Akito Y. Kawahara" w:date="2017-05-13T08:40:00Z">
        <w:r w:rsidR="008C30CF" w:rsidRPr="008C30CF" w:rsidDel="005479E6">
          <w:delText xml:space="preserve">has </w:delText>
        </w:r>
      </w:del>
      <w:r w:rsidR="008C30CF" w:rsidRPr="008C30CF">
        <w:t>remained equivocal (Kawahara et al. 2009),</w:t>
      </w:r>
      <w:ins w:id="2" w:author="Akito Y. Kawahara" w:date="2017-05-13T08:40:00Z">
        <w:r w:rsidR="005479E6">
          <w:t xml:space="preserve"> but</w:t>
        </w:r>
      </w:ins>
      <w:r w:rsidR="008C30CF" w:rsidRPr="008C30CF">
        <w:t xml:space="preserve"> is </w:t>
      </w:r>
      <w:del w:id="3" w:author="Akito Y. Kawahara" w:date="2017-05-13T08:40:00Z">
        <w:r w:rsidR="008C30CF" w:rsidRPr="008C30CF" w:rsidDel="005479E6">
          <w:delText xml:space="preserve">clearly </w:delText>
        </w:r>
      </w:del>
      <w:r w:rsidR="008C30CF" w:rsidRPr="008C30CF">
        <w:t xml:space="preserve">derived within the subfamily based on our new results. </w:t>
      </w:r>
      <w:r w:rsidRPr="008C30CF">
        <w:t>Kawahara et al. (2009) recovered Hemarina as the sister-group to all other Macroglossinae</w:t>
      </w:r>
      <w:r w:rsidR="002F5FF3" w:rsidRPr="008C30CF">
        <w:t>, with moderate (~70%) ML bootstrap support</w:t>
      </w:r>
      <w:r w:rsidRPr="008C30CF">
        <w:t xml:space="preserve">. This pattern contradicts the strong support for the placement of </w:t>
      </w:r>
      <w:r w:rsidRPr="008C30CF">
        <w:rPr>
          <w:i/>
        </w:rPr>
        <w:t>Hemaris</w:t>
      </w:r>
      <w:r w:rsidRPr="008C30CF">
        <w:t xml:space="preserve"> as sister to </w:t>
      </w:r>
      <w:r w:rsidRPr="008C30CF">
        <w:rPr>
          <w:i/>
        </w:rPr>
        <w:t>Neogurelca</w:t>
      </w:r>
      <w:r w:rsidRPr="008C30CF">
        <w:t xml:space="preserve"> in the ML analysis of datasets 4 and 5 (BS = 98%, Fig. 6a, b) and is also in conflict with the ASTRAL tree analysis of dataset 4 (Fig. S5), where</w:t>
      </w:r>
      <w:r w:rsidRPr="008C30CF">
        <w:rPr>
          <w:i/>
        </w:rPr>
        <w:t xml:space="preserve"> Neogurelca </w:t>
      </w:r>
      <w:r w:rsidRPr="008C30CF">
        <w:t xml:space="preserve">is </w:t>
      </w:r>
      <w:r w:rsidR="000A444D" w:rsidRPr="008C30CF">
        <w:t xml:space="preserve">the sister group </w:t>
      </w:r>
      <w:r w:rsidRPr="008C30CF">
        <w:t xml:space="preserve">to other Macroglossinae. </w:t>
      </w:r>
      <w:r w:rsidR="00A46668" w:rsidRPr="008C30CF">
        <w:t xml:space="preserve">The derived position of Hemarina in the Macroglossinae is also strongly supported (BS = 100%) in the study of Breinholt and Kawahara </w:t>
      </w:r>
      <w:r w:rsidR="00A46668" w:rsidRPr="008C30CF">
        <w:fldChar w:fldCharType="begin"/>
      </w:r>
      <w:r w:rsidR="00A46668" w:rsidRPr="008C30CF">
        <w:instrText xml:space="preserve"> ADDIN EN.CITE &lt;EndNote&gt;&lt;Cite ExcludeAuth="1"&gt;&lt;Author&gt;Breinholt&lt;/Author&gt;&lt;Year&gt;2013&lt;/Year&gt;&lt;RecNum&gt;4344&lt;/RecNum&gt;&lt;DisplayText&gt;(2013)&lt;/DisplayText&gt;&lt;record&gt;&lt;rec-number&gt;4344&lt;/rec-number&gt;&lt;foreign-keys&gt;&lt;key app="EN" db-id="etp5svzdkwrxzlevxwlvr92159e525rtedxa"&gt;4344&lt;/key&gt;&lt;/foreign-keys&gt;&lt;ref-type name="Journal Article"&gt;17&lt;/ref-type&gt;&lt;contributors&gt;&lt;authors&gt;&lt;author&gt;Breinholt, Jesse W.&lt;/author&gt;&lt;author&gt;Kawahara, Akito Y.&lt;/author&gt;&lt;/authors&gt;&lt;/contributors&gt;&lt;titles&gt;&lt;title&gt;Phylotranscriptomics: Saturated third codon positions radically Influence the estimation of trees based on next-gen data&lt;/title&gt;&lt;secondary-title&gt;Genome Biology and Evolution&lt;/secondary-title&gt;&lt;/titles&gt;&lt;periodical&gt;&lt;full-title&gt;Genome Biology and Evolution&lt;/full-title&gt;&lt;abbr-1&gt;Genome Biol Evol&lt;/abbr-1&gt;&lt;abbr-2&gt;Genome Biol. Evol.&lt;/abbr-2&gt;&lt;/periodical&gt;&lt;pages&gt;2082-2092&lt;/pages&gt;&lt;volume&gt;5&lt;/volume&gt;&lt;number&gt;11&lt;/number&gt;&lt;dates&gt;&lt;year&gt;2013&lt;/year&gt;&lt;pub-dates&gt;&lt;date&gt;January 1, 2013&lt;/date&gt;&lt;/pub-dates&gt;&lt;/dates&gt;&lt;urls&gt;&lt;related-urls&gt;&lt;url&gt;http://gbe.oxfordjournals.org/content/5/11/2082.abstract&lt;/url&gt;&lt;/related-urls&gt;&lt;/urls&gt;&lt;electronic-resource-num&gt;10.1093/gbe/evt157&lt;/electronic-resource-num&gt;&lt;/record&gt;&lt;/Cite&gt;&lt;/EndNote&gt;</w:instrText>
      </w:r>
      <w:r w:rsidR="00A46668" w:rsidRPr="008C30CF">
        <w:fldChar w:fldCharType="separate"/>
      </w:r>
      <w:r w:rsidR="00A46668" w:rsidRPr="008C30CF">
        <w:t>(</w:t>
      </w:r>
      <w:hyperlink w:anchor="_ENREF_3" w:tooltip="Breinholt, 2013 #4344" w:history="1">
        <w:r w:rsidR="003061D1" w:rsidRPr="008C30CF">
          <w:t>2013</w:t>
        </w:r>
      </w:hyperlink>
      <w:r w:rsidR="00A46668" w:rsidRPr="008C30CF">
        <w:t>)</w:t>
      </w:r>
      <w:r w:rsidR="00A46668" w:rsidRPr="008C30CF">
        <w:fldChar w:fldCharType="end"/>
      </w:r>
      <w:r w:rsidR="00A46668" w:rsidRPr="008C30CF">
        <w:t xml:space="preserve">. </w:t>
      </w:r>
      <w:r w:rsidR="002F5FF3" w:rsidRPr="008C30CF">
        <w:t xml:space="preserve">Morphologically, </w:t>
      </w:r>
      <w:r w:rsidR="002F5FF3" w:rsidRPr="003061D1">
        <w:rPr>
          <w:i/>
        </w:rPr>
        <w:t>Hemaris</w:t>
      </w:r>
      <w:r w:rsidR="002F5FF3" w:rsidRPr="008C30CF">
        <w:t xml:space="preserve">, </w:t>
      </w:r>
      <w:r w:rsidR="002F5FF3" w:rsidRPr="003061D1">
        <w:rPr>
          <w:i/>
        </w:rPr>
        <w:t>Neogurelca</w:t>
      </w:r>
      <w:r w:rsidR="002F5FF3" w:rsidRPr="008C30CF">
        <w:t xml:space="preserve">, and </w:t>
      </w:r>
      <w:r w:rsidR="002F5FF3" w:rsidRPr="003061D1">
        <w:rPr>
          <w:i/>
        </w:rPr>
        <w:t>Sphingonaepiopsis</w:t>
      </w:r>
      <w:r w:rsidR="002F5FF3" w:rsidRPr="008C30CF">
        <w:t xml:space="preserve"> (the latter which was the sister group to </w:t>
      </w:r>
      <w:r w:rsidR="002F5FF3" w:rsidRPr="003061D1">
        <w:rPr>
          <w:i/>
        </w:rPr>
        <w:t>Neogruelca</w:t>
      </w:r>
      <w:r w:rsidR="002F5FF3" w:rsidRPr="008C30CF">
        <w:t xml:space="preserve"> in Kawahara et al. </w:t>
      </w:r>
      <w:r w:rsidR="003061D1">
        <w:fldChar w:fldCharType="begin"/>
      </w:r>
      <w:r w:rsidR="003061D1">
        <w:instrText xml:space="preserve"> ADDIN EN.CITE &lt;EndNote&gt;&lt;Cite ExcludeAuth="1"&gt;&lt;Author&gt;Kawahara&lt;/Author&gt;&lt;Year&gt;2011&lt;/Year&gt;&lt;RecNum&gt;4284&lt;/RecNum&gt;&lt;DisplayText&gt;(2011)&lt;/DisplayText&gt;&lt;record&gt;&lt;rec-number&gt;4284&lt;/rec-number&gt;&lt;foreign-keys&gt;&lt;key app="EN" db-id="etp5svzdkwrxzlevxwlvr92159e525rtedxa"&gt;4284&lt;/key&gt;&lt;/foreign-keys&gt;&lt;ref-type name="Journal Article"&gt;17&lt;/ref-type&gt;&lt;contributors&gt;&lt;authors&gt;&lt;author&gt;Kawahara, AkitoY&lt;/author&gt;&lt;author&gt;Ohshima, Issei&lt;/author&gt;&lt;author&gt;Kawakita, Atsushi&lt;/author&gt;&lt;author&gt;Regier, JeromeC&lt;/author&gt;&lt;author&gt;Mitter, Charles&lt;/author&gt;&lt;author&gt;Cummings, MichaelP&lt;/author&gt;&lt;author&gt;Davis, DonaldR&lt;/author&gt;&lt;author&gt;Wagner, DavidL&lt;/author&gt;&lt;author&gt;De Prins, Jurate&lt;/author&gt;&lt;author&gt;Lopez-Vaamonde, Carlos&lt;/author&gt;&lt;/authors&gt;&lt;/contributors&gt;&lt;titles&gt;&lt;title&gt;Increased gene sampling strengthens support for higher-level groups within leaf-mining moths and relatives (Lepidoptera: Gracillariidae)&lt;/title&gt;&lt;secondary-title&gt;BMC Evolutionary Biology&lt;/secondary-title&gt;&lt;alt-title&gt;BMC Evol Biol&lt;/alt-title&gt;&lt;/titles&gt;&lt;periodical&gt;&lt;full-title&gt;BMC Evolutionary Biology&lt;/full-title&gt;&lt;abbr-1&gt;BMC Evol. Biol.&lt;/abbr-1&gt;&lt;abbr-2&gt;BMC Evol Biol&lt;/abbr-2&gt;&lt;/periodical&gt;&lt;alt-periodical&gt;&lt;full-title&gt;BMC Evolutionary Biology&lt;/full-title&gt;&lt;abbr-1&gt;BMC Evol. Biol.&lt;/abbr-1&gt;&lt;abbr-2&gt;BMC Evol Biol&lt;/abbr-2&gt;&lt;/alt-periodical&gt;&lt;pages&gt;1-14&lt;/pages&gt;&lt;volume&gt;11&lt;/volume&gt;&lt;number&gt;1&lt;/number&gt;&lt;dates&gt;&lt;year&gt;2011&lt;/year&gt;&lt;pub-dates&gt;&lt;date&gt;2011/06/24&lt;/date&gt;&lt;/pub-dates&gt;&lt;/dates&gt;&lt;publisher&gt;BioMed Central&lt;/publisher&gt;&lt;urls&gt;&lt;related-urls&gt;&lt;url&gt;http://dx.doi.org/10.1186/1471-2148-11-182&lt;/url&gt;&lt;/related-urls&gt;&lt;/urls&gt;&lt;custom7&gt;182&lt;/custom7&gt;&lt;electronic-resource-num&gt;10.1186/1471-2148-11-182&lt;/electronic-resource-num&gt;&lt;language&gt;English&lt;/language&gt;&lt;/record&gt;&lt;/Cite&gt;&lt;/EndNote&gt;</w:instrText>
      </w:r>
      <w:r w:rsidR="003061D1">
        <w:fldChar w:fldCharType="separate"/>
      </w:r>
      <w:r w:rsidR="003061D1">
        <w:rPr>
          <w:noProof/>
        </w:rPr>
        <w:t>(</w:t>
      </w:r>
      <w:hyperlink w:anchor="_ENREF_8" w:tooltip="Kawahara, 2011 #4284" w:history="1">
        <w:r w:rsidR="003061D1">
          <w:rPr>
            <w:noProof/>
          </w:rPr>
          <w:t>2011</w:t>
        </w:r>
      </w:hyperlink>
      <w:r w:rsidR="003061D1">
        <w:rPr>
          <w:noProof/>
        </w:rPr>
        <w:t>)</w:t>
      </w:r>
      <w:r w:rsidR="003061D1">
        <w:fldChar w:fldCharType="end"/>
      </w:r>
      <w:r w:rsidR="003061D1">
        <w:t xml:space="preserve"> </w:t>
      </w:r>
      <w:r w:rsidR="002F5FF3" w:rsidRPr="008C30CF">
        <w:t>and Kawahara and Barber</w:t>
      </w:r>
      <w:ins w:id="4" w:author="Akito Y. Kawahara" w:date="2017-05-13T08:41:00Z">
        <w:r w:rsidR="005479E6">
          <w:t xml:space="preserve"> (2015)</w:t>
        </w:r>
      </w:ins>
      <w:del w:id="5" w:author="Akito Y. Kawahara" w:date="2017-05-13T08:41:00Z">
        <w:r w:rsidR="002F5FF3" w:rsidRPr="008C30CF" w:rsidDel="005479E6">
          <w:delText xml:space="preserve"> </w:delText>
        </w:r>
        <w:r w:rsidR="003061D1" w:rsidDel="005479E6">
          <w:fldChar w:fldCharType="begin"/>
        </w:r>
        <w:r w:rsidR="003061D1" w:rsidDel="005479E6">
          <w:delInstrText xml:space="preserve"> ADDIN EN.CITE &lt;EndNote&gt;&lt;Cite&gt;&lt;Author&gt;Kawahara&lt;/Author&gt;&lt;Year&gt;2015&lt;/Year&gt;&lt;RecNum&gt;4597&lt;/RecNum&gt;&lt;DisplayText&gt;(Kawahara and Barber 2015)&lt;/DisplayText&gt;&lt;record&gt;&lt;rec-number&gt;4597&lt;/rec-number&gt;&lt;foreign-keys&gt;&lt;key app="EN" db-id="etp5svzdkwrxzlevxwlvr92159e525rtedxa"&gt;4597&lt;/key&gt;&lt;/foreign-keys&gt;&lt;ref-type name="Journal Article"&gt;17&lt;/ref-type&gt;&lt;contributors&gt;&lt;authors&gt;&lt;author&gt;Kawahara, Akito Y.&lt;/author&gt;&lt;author&gt;Barber, Jesse R.&lt;/author&gt;&lt;/authors&gt;&lt;/contributors&gt;&lt;titles&gt;&lt;title&gt;Tempo and mode of antibat ultrasound production and sonar jamming in the diverse hawkmoth radiation&lt;/title&gt;&lt;secondary-title&gt;Proceedings of the National Academy of Sciences&lt;/secondary-title&gt;&lt;/titles&gt;&lt;periodical&gt;&lt;full-title&gt;Proceedings of the National Academy of Sciences&lt;/full-title&gt;&lt;/periodical&gt;&lt;pages&gt;6407-6412&lt;/pages&gt;&lt;volume&gt;112&lt;/volume&gt;&lt;number&gt;20&lt;/number&gt;&lt;dates&gt;&lt;year&gt;2015&lt;/year&gt;&lt;pub-dates&gt;&lt;date&gt;May 19, 2015&lt;/date&gt;&lt;/pub-dates&gt;&lt;/dates&gt;&lt;urls&gt;&lt;related-urls&gt;&lt;url&gt;http://www.pnas.org/content/112/20/6407.abstract&lt;/url&gt;&lt;/related-urls&gt;&lt;/urls&gt;&lt;electronic-resource-num&gt;10.1073/pnas.1416679112&lt;/electronic-resource-num&gt;&lt;/record&gt;&lt;/Cite&gt;&lt;/EndNote&gt;</w:delInstrText>
        </w:r>
        <w:r w:rsidR="003061D1" w:rsidDel="005479E6">
          <w:fldChar w:fldCharType="separate"/>
        </w:r>
        <w:r w:rsidR="003061D1" w:rsidDel="005479E6">
          <w:rPr>
            <w:noProof/>
          </w:rPr>
          <w:delText>(</w:delText>
        </w:r>
        <w:r w:rsidR="005479E6" w:rsidDel="005479E6">
          <w:fldChar w:fldCharType="begin"/>
        </w:r>
        <w:r w:rsidR="005479E6" w:rsidDel="005479E6">
          <w:delInstrText xml:space="preserve"> HYPERLINK \l "_ENREF_9" \o "Kawahara, 2015 #4597" </w:delInstrText>
        </w:r>
        <w:r w:rsidR="005479E6" w:rsidDel="005479E6">
          <w:fldChar w:fldCharType="separate"/>
        </w:r>
        <w:r w:rsidR="003061D1" w:rsidDel="005479E6">
          <w:rPr>
            <w:noProof/>
          </w:rPr>
          <w:delText>Kawahara and Barbe</w:delText>
        </w:r>
        <w:r w:rsidR="003061D1" w:rsidDel="005479E6">
          <w:rPr>
            <w:noProof/>
          </w:rPr>
          <w:delText>r</w:delText>
        </w:r>
        <w:r w:rsidR="003061D1" w:rsidDel="005479E6">
          <w:rPr>
            <w:noProof/>
          </w:rPr>
          <w:delText xml:space="preserve"> 2015</w:delText>
        </w:r>
        <w:r w:rsidR="005479E6" w:rsidDel="005479E6">
          <w:rPr>
            <w:noProof/>
          </w:rPr>
          <w:fldChar w:fldCharType="end"/>
        </w:r>
        <w:r w:rsidR="003061D1" w:rsidDel="005479E6">
          <w:rPr>
            <w:noProof/>
          </w:rPr>
          <w:delText>)</w:delText>
        </w:r>
        <w:r w:rsidR="003061D1" w:rsidDel="005479E6">
          <w:fldChar w:fldCharType="end"/>
        </w:r>
      </w:del>
      <w:r w:rsidR="002F5FF3" w:rsidRPr="008C30CF">
        <w:t xml:space="preserve">, share </w:t>
      </w:r>
      <w:r w:rsidR="008A2C28" w:rsidRPr="008C30CF">
        <w:t>crepuscular/</w:t>
      </w:r>
      <w:r w:rsidR="002F5FF3" w:rsidRPr="008C30CF">
        <w:t xml:space="preserve">diurnal </w:t>
      </w:r>
      <w:r w:rsidR="008A2C28" w:rsidRPr="008C30CF">
        <w:t>adult diel activity</w:t>
      </w:r>
      <w:r w:rsidR="002F5FF3" w:rsidRPr="008C30CF">
        <w:t xml:space="preserve"> </w:t>
      </w:r>
      <w:r w:rsidR="008A2C28" w:rsidRPr="008C30CF">
        <w:t xml:space="preserve">times </w:t>
      </w:r>
      <w:r w:rsidR="002F5FF3" w:rsidRPr="008C30CF">
        <w:t>and small body size</w:t>
      </w:r>
      <w:r w:rsidR="00A46668" w:rsidRPr="008C30CF">
        <w:t xml:space="preserve"> </w:t>
      </w:r>
      <w:r w:rsidR="003061D1">
        <w:fldChar w:fldCharType="begin"/>
      </w:r>
      <w:r w:rsidR="003061D1">
        <w:instrText xml:space="preserve"> ADDIN EN.CITE &lt;EndNote&gt;&lt;Cite&gt;&lt;Author&gt;Mell&lt;/Author&gt;&lt;Year&gt;1992&lt;/Year&gt;&lt;RecNum&gt;4598&lt;/RecNum&gt;&lt;Prefix&gt;e.g`, &lt;/Prefix&gt;&lt;DisplayText&gt;(e.g, Mell 1992; Rothschild and Jordan 1903; Tuttle 2007)&lt;/DisplayText&gt;&lt;record&gt;&lt;rec-number&gt;4598&lt;/rec-number&gt;&lt;foreign-keys&gt;&lt;key app="EN" db-id="etp5svzdkwrxzlevxwlvr92159e525rtedxa"&gt;4598&lt;/key&gt;&lt;/foreign-keys&gt;&lt;ref-type name="Book"&gt;6&lt;/ref-type&gt;&lt;contributors&gt;&lt;authors&gt;&lt;author&gt;Mell, R&lt;/author&gt;&lt;/authors&gt;&lt;secondary-authors&gt;&lt;author&gt;R. Friedländer &amp;amp; Sohn: Berlin&lt;/author&gt;&lt;/secondary-authors&gt;&lt;/contributors&gt;&lt;titles&gt;&lt;title&gt;Biologie und Systematik der südchinesischen Sphingiden&lt;/title&gt;&lt;/titles&gt;&lt;dates&gt;&lt;year&gt;1992&lt;/year&gt;&lt;/dates&gt;&lt;pub-location&gt;Berlin&lt;/pub-location&gt;&lt;publisher&gt;R. Friedländer &amp;amp; Sohn&lt;/publisher&gt;&lt;urls&gt;&lt;/urls&gt;&lt;/record&gt;&lt;/Cite&gt;&lt;Cite&gt;&lt;Author&gt;Rothschild&lt;/Author&gt;&lt;Year&gt;1903&lt;/Year&gt;&lt;RecNum&gt;4599&lt;/RecNum&gt;&lt;record&gt;&lt;rec-number&gt;4599&lt;/rec-number&gt;&lt;foreign-keys&gt;&lt;key app="EN" db-id="etp5svzdkwrxzlevxwlvr92159e525rtedxa"&gt;4599&lt;/key&gt;&lt;/foreign-keys&gt;&lt;ref-type name="Journal Article"&gt;17&lt;/ref-type&gt;&lt;contributors&gt;&lt;authors&gt;&lt;author&gt;Rothschild, L.W.&lt;/author&gt;&lt;author&gt;Jordan, K&lt;/author&gt;&lt;/authors&gt;&lt;/contributors&gt;&lt;titles&gt;&lt;title&gt;A revision of the lepidopterous family Sphingidae&lt;/title&gt;&lt;secondary-title&gt;Novitates Zoologicae&lt;/secondary-title&gt;&lt;/titles&gt;&lt;periodical&gt;&lt;full-title&gt;Novitates Zoologicae&lt;/full-title&gt;&lt;/periodical&gt;&lt;pages&gt;1-972&lt;/pages&gt;&lt;volume&gt;9&lt;/volume&gt;&lt;dates&gt;&lt;year&gt;1903&lt;/year&gt;&lt;/dates&gt;&lt;urls&gt;&lt;/urls&gt;&lt;/record&gt;&lt;/Cite&gt;&lt;Cite&gt;&lt;Author&gt;Tuttle&lt;/Author&gt;&lt;Year&gt;2007&lt;/Year&gt;&lt;RecNum&gt;4600&lt;/RecNum&gt;&lt;record&gt;&lt;rec-number&gt;4600&lt;/rec-number&gt;&lt;foreign-keys&gt;&lt;key app="EN" db-id="etp5svzdkwrxzlevxwlvr92159e525rtedxa"&gt;4600&lt;/key&gt;&lt;/foreign-keys&gt;&lt;ref-type name="Book"&gt;6&lt;/ref-type&gt;&lt;contributors&gt;&lt;authors&gt;&lt;author&gt;Tuttle, J&lt;/author&gt;&lt;/authors&gt;&lt;/contributors&gt;&lt;titles&gt;&lt;title&gt;The hawk moths of North America: A natural history study of the Sphingidae of the United States and Canada&lt;/title&gt;&lt;/titles&gt;&lt;dates&gt;&lt;year&gt;2007&lt;/year&gt;&lt;/dates&gt;&lt;pub-location&gt;Washington, D.C.&lt;/pub-location&gt;&lt;publisher&gt;The Wedge Foundation&lt;/publisher&gt;&lt;urls&gt;&lt;/urls&gt;&lt;/record&gt;&lt;/Cite&gt;&lt;/EndNote&gt;</w:instrText>
      </w:r>
      <w:r w:rsidR="003061D1">
        <w:fldChar w:fldCharType="separate"/>
      </w:r>
      <w:r w:rsidR="003061D1">
        <w:rPr>
          <w:noProof/>
        </w:rPr>
        <w:t xml:space="preserve">(e.g, </w:t>
      </w:r>
      <w:hyperlink w:anchor="_ENREF_15" w:tooltip="Mell, 1992 #4598" w:history="1">
        <w:r w:rsidR="003061D1">
          <w:rPr>
            <w:noProof/>
          </w:rPr>
          <w:t>Mell 1992</w:t>
        </w:r>
      </w:hyperlink>
      <w:r w:rsidR="003061D1">
        <w:rPr>
          <w:noProof/>
        </w:rPr>
        <w:t xml:space="preserve">; </w:t>
      </w:r>
      <w:hyperlink w:anchor="_ENREF_23" w:tooltip="Rothschild, 1903 #4599" w:history="1">
        <w:r w:rsidR="003061D1">
          <w:rPr>
            <w:noProof/>
          </w:rPr>
          <w:t>Rothschild and Jordan 1903</w:t>
        </w:r>
      </w:hyperlink>
      <w:r w:rsidR="003061D1">
        <w:rPr>
          <w:noProof/>
        </w:rPr>
        <w:t xml:space="preserve">; </w:t>
      </w:r>
      <w:hyperlink w:anchor="_ENREF_29" w:tooltip="Tuttle, 2007 #4600" w:history="1">
        <w:r w:rsidR="003061D1">
          <w:rPr>
            <w:noProof/>
          </w:rPr>
          <w:t>Tuttle 2007</w:t>
        </w:r>
      </w:hyperlink>
      <w:r w:rsidR="003061D1">
        <w:rPr>
          <w:noProof/>
        </w:rPr>
        <w:t>)</w:t>
      </w:r>
      <w:r w:rsidR="003061D1">
        <w:fldChar w:fldCharType="end"/>
      </w:r>
      <w:r w:rsidR="003061D1">
        <w:t xml:space="preserve"> a</w:t>
      </w:r>
      <w:r w:rsidR="008C30CF" w:rsidRPr="008C30CF">
        <w:t>nd we therefore have stronger confidence for results from the present study. M</w:t>
      </w:r>
      <w:r w:rsidRPr="008C30CF">
        <w:rPr>
          <w:rFonts w:eastAsia="Times New Roman"/>
          <w:color w:val="000000"/>
          <w:shd w:val="clear" w:color="auto" w:fill="FFFFFF"/>
        </w:rPr>
        <w:t xml:space="preserve">onophyly and phylogenetic relationships of Saturniidae, inferred in the ML analyses of datasets 4-6 (Fig. 6a-c), are highly congruent with the phylogenetic results of </w:t>
      </w:r>
      <w:r w:rsidRPr="008C30CF">
        <w:t xml:space="preserve">Regier et al. </w:t>
      </w:r>
      <w:r w:rsidRPr="008C30CF">
        <w:fldChar w:fldCharType="begin"/>
      </w:r>
      <w:r w:rsidRPr="008C30CF">
        <w:instrText xml:space="preserve"> ADDIN EN.CITE &lt;EndNote&gt;&lt;Cite ExcludeAuth="1"&gt;&lt;Author&gt;Regier&lt;/Author&gt;&lt;Year&gt;2008&lt;/Year&gt;&lt;RecNum&gt;4309&lt;/RecNum&gt;&lt;DisplayText&gt;(2008)&lt;/DisplayText&gt;&lt;record&gt;&lt;rec-number&gt;4309&lt;/rec-number&gt;&lt;foreign-keys&gt;&lt;key app="EN" db-id="etp5svzdkwrxzlevxwlvr92159e525rtedxa"&gt;4309&lt;/key&gt;&lt;/foreign-keys&gt;&lt;ref-type name="Journal Article"&gt;17&lt;/ref-type&gt;&lt;contributors&gt;&lt;authors&gt;&lt;author&gt;Regier, Jerome C.&lt;/author&gt;&lt;author&gt;Grant, Michael C.&lt;/author&gt;&lt;author&gt;Mitter, Charles&lt;/author&gt;&lt;author&gt;Cook, Christopher P.&lt;/author&gt;&lt;author&gt;Peigler, Richard S.&lt;/author&gt;&lt;author&gt;Rougerie, Rodolphe&lt;/author&gt;&lt;/authors&gt;&lt;/contributors&gt;&lt;titles&gt;&lt;title&gt;Phylogenetic relationships of wild silkmoths (Lepidoptera: Saturniidae) inferred from four protein-coding nuclear genes&lt;/title&gt;&lt;secondary-title&gt;Systematic Entomology&lt;/secondary-title&gt;&lt;/titles&gt;&lt;periodical&gt;&lt;full-title&gt;Systematic Entomology&lt;/full-title&gt;&lt;abbr-1&gt;Syst. Entomol.&lt;/abbr-1&gt;&lt;abbr-2&gt;Syst Entomol&lt;/abbr-2&gt;&lt;/periodical&gt;&lt;pages&gt;219-228&lt;/pages&gt;&lt;volume&gt;33&lt;/volume&gt;&lt;number&gt;2&lt;/number&gt;&lt;dates&gt;&lt;year&gt;2008&lt;/year&gt;&lt;/dates&gt;&lt;publisher&gt;Blackwell Publishing Ltd&lt;/publisher&gt;&lt;isbn&gt;1365-3113&lt;/isbn&gt;&lt;urls&gt;&lt;related-urls&gt;&lt;url&gt;http://dx.doi.org/10.1111/j.1365-3113.2007.00416.x&lt;/url&gt;&lt;/related-urls&gt;&lt;/urls&gt;&lt;electronic-resource-num&gt;10.1111/j.1365-3113.2007.00416.x&lt;/electronic-resource-num&gt;&lt;/record&gt;&lt;/Cite&gt;&lt;/EndNote&gt;</w:instrText>
      </w:r>
      <w:r w:rsidRPr="008C30CF">
        <w:fldChar w:fldCharType="separate"/>
      </w:r>
      <w:r w:rsidRPr="008C30CF">
        <w:t>(</w:t>
      </w:r>
      <w:hyperlink w:anchor="_ENREF_21" w:tooltip="Regier, 2008 #4309" w:history="1">
        <w:r w:rsidR="003061D1" w:rsidRPr="008C30CF">
          <w:t>2008</w:t>
        </w:r>
      </w:hyperlink>
      <w:r w:rsidRPr="008C30CF">
        <w:t>)</w:t>
      </w:r>
      <w:r w:rsidRPr="008C30CF">
        <w:fldChar w:fldCharType="end"/>
      </w:r>
      <w:r w:rsidRPr="008C30CF">
        <w:t xml:space="preserve">, Zwick et al. </w:t>
      </w:r>
      <w:r w:rsidRPr="008C30CF">
        <w:fldChar w:fldCharType="begin"/>
      </w:r>
      <w:r w:rsidRPr="008C30CF">
        <w:instrText xml:space="preserve"> ADDIN EN.CITE &lt;EndNote&gt;&lt;Cite ExcludeAuth="1"&gt;&lt;Author&gt;Zwick&lt;/Author&gt;&lt;Year&gt;2011&lt;/Year&gt;&lt;RecNum&gt;3723&lt;/RecNum&gt;&lt;DisplayText&gt;(2011)&lt;/DisplayText&gt;&lt;record&gt;&lt;rec-number&gt;3723&lt;/rec-number&gt;&lt;foreign-keys&gt;&lt;key app="EN" db-id="etp5svzdkwrxzlevxwlvr92159e525rtedxa"&gt;3723&lt;/key&gt;&lt;/foreign-keys&gt;&lt;ref-type name="Journal Article"&gt;17&lt;/ref-type&gt;&lt;contributors&gt;&lt;authors&gt;&lt;author&gt;Zwick, Andreas&lt;/author&gt;&lt;author&gt;Regier, Jerome C.&lt;/author&gt;&lt;author&gt;Mitter, Charles&lt;/author&gt;&lt;author&gt;Cummings, Michael P.&lt;/author&gt;&lt;/authors&gt;&lt;/contributors&gt;&lt;titles&gt;&lt;title&gt;Increased gene sampling yields robust support for higher-level clades within Bombycoidea (Lepidoptera)&lt;/title&gt;&lt;secondary-title&gt;Systematic Entomology&lt;/secondary-title&gt;&lt;/titles&gt;&lt;periodical&gt;&lt;full-title&gt;Systematic Entomology&lt;/full-title&gt;&lt;abbr-1&gt;Syst. Entomol.&lt;/abbr-1&gt;&lt;abbr-2&gt;Syst Entomol&lt;/abbr-2&gt;&lt;/periodical&gt;&lt;pages&gt;31-43&lt;/pages&gt;&lt;volume&gt;36&lt;/volume&gt;&lt;number&gt;1&lt;/number&gt;&lt;dates&gt;&lt;year&gt;2011&lt;/year&gt;&lt;/dates&gt;&lt;publisher&gt;Blackwell Publishing Ltd&lt;/publisher&gt;&lt;isbn&gt;1365-3113&lt;/isbn&gt;&lt;urls&gt;&lt;related-urls&gt;&lt;url&gt;http://dx.doi.org/10.1111/j.1365-3113.2010.00543.x&lt;/url&gt;&lt;/related-urls&gt;&lt;/urls&gt;&lt;electronic-resource-num&gt;10.1111/j.1365-3113.2010.00543.x&lt;/electronic-resource-num&gt;&lt;/record&gt;&lt;/Cite&gt;&lt;/EndNote&gt;</w:instrText>
      </w:r>
      <w:r w:rsidRPr="008C30CF">
        <w:fldChar w:fldCharType="separate"/>
      </w:r>
      <w:r w:rsidRPr="008C30CF">
        <w:t>(</w:t>
      </w:r>
      <w:hyperlink w:anchor="_ENREF_30" w:tooltip="Zwick, 2011 #3723" w:history="1">
        <w:r w:rsidR="003061D1" w:rsidRPr="008C30CF">
          <w:t>2011</w:t>
        </w:r>
      </w:hyperlink>
      <w:r w:rsidRPr="008C30CF">
        <w:t>)</w:t>
      </w:r>
      <w:r w:rsidRPr="008C30CF">
        <w:fldChar w:fldCharType="end"/>
      </w:r>
      <w:r w:rsidRPr="008C30CF">
        <w:t xml:space="preserve"> and Barber et al. </w:t>
      </w:r>
      <w:r w:rsidRPr="008C30CF">
        <w:fldChar w:fldCharType="begin"/>
      </w:r>
      <w:r w:rsidRPr="008C30CF">
        <w:instrText xml:space="preserve"> ADDIN EN.CITE &lt;EndNote&gt;&lt;Cite ExcludeAuth="1"&gt;&lt;Author&gt;Barber&lt;/Author&gt;&lt;Year&gt;2015&lt;/Year&gt;&lt;RecNum&gt;4424&lt;/RecNum&gt;&lt;DisplayText&gt;(2015)&lt;/DisplayText&gt;&lt;record&gt;&lt;rec-number&gt;4424&lt;/rec-number&gt;&lt;foreign-keys&gt;&lt;key app="EN" db-id="etp5svzdkwrxzlevxwlvr92159e525rtedxa"&gt;4424&lt;/key&gt;&lt;/foreign-keys&gt;&lt;ref-type name="Journal Article"&gt;17&lt;/ref-type&gt;&lt;contributors&gt;&lt;authors&gt;&lt;author&gt;Barber, Jesse R.&lt;/author&gt;&lt;author&gt;Leavell, Brian C.&lt;/author&gt;&lt;author&gt;Keener, Adam L.&lt;/author&gt;&lt;author&gt;Breinholt, Jesse W.&lt;/author&gt;&lt;author&gt;Chadwell, Brad A.&lt;/author&gt;&lt;author&gt;McClure, Christopher J. W.&lt;/author&gt;&lt;author&gt;Hill, Geena M.&lt;/author&gt;&lt;author&gt;Kawahara, Akito Y.&lt;/author&gt;&lt;/authors&gt;&lt;/contributors&gt;&lt;titles&gt;&lt;title&gt;Moth tails divert bat attack: Evolution of acoustic deflection&lt;/title&gt;&lt;secondary-title&gt;Proceedings of the National Academy of Sciences&lt;/secondary-title&gt;&lt;/titles&gt;&lt;periodical&gt;&lt;full-title&gt;Proceedings of the National Academy of Sciences&lt;/full-title&gt;&lt;/periodical&gt;&lt;pages&gt;2812-2816&lt;/pages&gt;&lt;volume&gt;112&lt;/volume&gt;&lt;number&gt;9&lt;/number&gt;&lt;dates&gt;&lt;year&gt;2015&lt;/year&gt;&lt;pub-dates&gt;&lt;date&gt;March 3, 2015&lt;/date&gt;&lt;/pub-dates&gt;&lt;/dates&gt;&lt;urls&gt;&lt;related-urls&gt;&lt;url&gt;http://www.pnas.org/content/112/9/2812.abstract&lt;/url&gt;&lt;/related-urls&gt;&lt;/urls&gt;&lt;electronic-resource-num&gt;10.1073/pnas.1421926112&lt;/electronic-resource-num&gt;&lt;/record&gt;&lt;/Cite&gt;&lt;/EndNote&gt;</w:instrText>
      </w:r>
      <w:r w:rsidRPr="008C30CF">
        <w:fldChar w:fldCharType="separate"/>
      </w:r>
      <w:r w:rsidRPr="008C30CF">
        <w:t>(</w:t>
      </w:r>
      <w:hyperlink w:anchor="_ENREF_1" w:tooltip="Barber, 2015 #4424" w:history="1">
        <w:r w:rsidR="003061D1" w:rsidRPr="008C30CF">
          <w:t>2015</w:t>
        </w:r>
      </w:hyperlink>
      <w:r w:rsidRPr="008C30CF">
        <w:t>)</w:t>
      </w:r>
      <w:r w:rsidRPr="008C30CF">
        <w:fldChar w:fldCharType="end"/>
      </w:r>
      <w:r w:rsidRPr="008C30CF">
        <w:t xml:space="preserve">. The Oxyteninae is the </w:t>
      </w:r>
      <w:r w:rsidR="00A46668" w:rsidRPr="008C30CF">
        <w:t xml:space="preserve">most distant subfamily </w:t>
      </w:r>
      <w:r w:rsidRPr="008C30CF">
        <w:t>within the family, and the Ceratocampinae + Hemileucinae are separated from the Saturniini + Attacini (Fig. 6a-c).</w:t>
      </w:r>
    </w:p>
    <w:p w14:paraId="0688B8BC" w14:textId="77777777" w:rsidR="00A46668" w:rsidRPr="008C30CF" w:rsidRDefault="00A46668" w:rsidP="00333913">
      <w:pPr>
        <w:spacing w:line="480" w:lineRule="auto"/>
        <w:ind w:firstLine="720"/>
      </w:pPr>
    </w:p>
    <w:p w14:paraId="2EB70843" w14:textId="761316D0" w:rsidR="00333913" w:rsidRPr="008C30CF" w:rsidRDefault="00333913" w:rsidP="000F298A">
      <w:pPr>
        <w:spacing w:line="480" w:lineRule="auto"/>
        <w:rPr>
          <w:b/>
          <w:color w:val="000000" w:themeColor="text1"/>
          <w:lang w:eastAsia="ja-JP"/>
        </w:rPr>
      </w:pPr>
      <w:r w:rsidRPr="008C30CF">
        <w:rPr>
          <w:b/>
          <w:color w:val="000000" w:themeColor="text1"/>
          <w:lang w:eastAsia="ja-JP"/>
        </w:rPr>
        <w:t xml:space="preserve">Data </w:t>
      </w:r>
      <w:r w:rsidR="000F298A" w:rsidRPr="008C30CF">
        <w:rPr>
          <w:b/>
          <w:color w:val="000000" w:themeColor="text1"/>
          <w:lang w:eastAsia="ja-JP"/>
        </w:rPr>
        <w:t xml:space="preserve">set </w:t>
      </w:r>
      <w:r w:rsidR="004439EC" w:rsidRPr="008C30CF">
        <w:rPr>
          <w:b/>
          <w:color w:val="000000" w:themeColor="text1"/>
          <w:lang w:eastAsia="ja-JP"/>
        </w:rPr>
        <w:t>comparison</w:t>
      </w:r>
    </w:p>
    <w:p w14:paraId="3EC4C330" w14:textId="6BF65B2A" w:rsidR="00333913" w:rsidRPr="008C30CF" w:rsidRDefault="00333913" w:rsidP="00CC596B">
      <w:pPr>
        <w:spacing w:line="480" w:lineRule="auto"/>
        <w:ind w:firstLine="720"/>
      </w:pPr>
      <w:r w:rsidRPr="008C30CF">
        <w:t xml:space="preserve">The 2,696-locus transcriptome nucleotide alignment of Kawahara and Breinholt </w:t>
      </w:r>
      <w:r w:rsidRPr="008C30CF">
        <w:fldChar w:fldCharType="begin"/>
      </w:r>
      <w:r w:rsidR="003061D1">
        <w:instrText xml:space="preserve"> ADDIN EN.CITE &lt;EndNote&gt;&lt;Cite ExcludeAuth="1"&gt;&lt;Author&gt;Kawahara&lt;/Author&gt;&lt;Year&gt;2014&lt;/Year&gt;&lt;RecNum&gt;4384&lt;/RecNum&gt;&lt;DisplayText&gt;(2014)&lt;/DisplayText&gt;&lt;record&gt;&lt;rec-number&gt;4384&lt;/rec-number&gt;&lt;foreign-keys&gt;&lt;key app="EN" db-id="etp5svzdkwrxzlevxwlvr92159e525rtedxa"&gt;4384&lt;/key&gt;&lt;/foreign-keys&gt;&lt;ref-type name="Journal Article"&gt;17&lt;/ref-type&gt;&lt;contributors&gt;&lt;authors&gt;&lt;author&gt;Kawahara, Akito Y.&lt;/author&gt;&lt;author&gt;Breinholt, Jesse W.&lt;/author&gt;&lt;/authors&gt;&lt;/contributors&gt;&lt;titles&gt;&lt;title&gt;Phylogenomics provides strong evidence for relationships of butterflies and moths&lt;/title&gt;&lt;secondary-title&gt;Proceedings of the Royal Society B: Biological Sciences&lt;/secondary-title&gt;&lt;/titles&gt;&lt;periodical&gt;&lt;full-title&gt;Proceedings of the Royal Society B: Biological Sciences&lt;/full-title&gt;&lt;/periodical&gt;&lt;volume&gt;281&lt;/volume&gt;&lt;number&gt;1788&lt;/number&gt;&lt;dates&gt;&lt;year&gt;2014&lt;/year&gt;&lt;pub-dates&gt;&lt;date&gt;August 7, 2014&lt;/date&gt;&lt;/pub-dates&gt;&lt;/dates&gt;&lt;urls&gt;&lt;related-urls&gt;&lt;url&gt;http://rspb.royalsocietypublishing.org/content/281/1788/20140970.abstract&lt;/url&gt;&lt;/related-urls&gt;&lt;/urls&gt;&lt;electronic-resource-num&gt;10.1098/rspb.2014.0970&lt;/electronic-resource-num&gt;&lt;/record&gt;&lt;/Cite&gt;&lt;/EndNote&gt;</w:instrText>
      </w:r>
      <w:r w:rsidRPr="008C30CF">
        <w:fldChar w:fldCharType="separate"/>
      </w:r>
      <w:r w:rsidR="003061D1">
        <w:rPr>
          <w:noProof/>
        </w:rPr>
        <w:t>(</w:t>
      </w:r>
      <w:hyperlink w:anchor="_ENREF_10" w:tooltip="Kawahara, 2014 #4384" w:history="1">
        <w:r w:rsidR="003061D1">
          <w:rPr>
            <w:noProof/>
          </w:rPr>
          <w:t>2014</w:t>
        </w:r>
      </w:hyperlink>
      <w:r w:rsidR="003061D1">
        <w:rPr>
          <w:noProof/>
        </w:rPr>
        <w:t>)</w:t>
      </w:r>
      <w:r w:rsidRPr="008C30CF">
        <w:fldChar w:fldCharType="end"/>
      </w:r>
      <w:r w:rsidRPr="008C30CF">
        <w:t xml:space="preserve"> had ~28 times more nucleotides, ~48 times more alignment patterns, and ~50 times more informative sites than dataset 2 (557 loci). </w:t>
      </w:r>
      <w:r w:rsidR="000F298A" w:rsidRPr="008C30CF">
        <w:t xml:space="preserve">Even though the </w:t>
      </w:r>
      <w:r w:rsidRPr="008C30CF">
        <w:t>465</w:t>
      </w:r>
      <w:r w:rsidR="00A46668" w:rsidRPr="008C30CF">
        <w:t>-</w:t>
      </w:r>
      <w:r w:rsidRPr="008C30CF">
        <w:t xml:space="preserve">locus dataset from Kawahara and Breinholt </w:t>
      </w:r>
      <w:r w:rsidRPr="008C30CF">
        <w:fldChar w:fldCharType="begin"/>
      </w:r>
      <w:r w:rsidR="003061D1">
        <w:instrText xml:space="preserve"> ADDIN EN.CITE &lt;EndNote&gt;&lt;Cite ExcludeAuth="1"&gt;&lt;Author&gt;Kawahara&lt;/Author&gt;&lt;Year&gt;2014&lt;/Year&gt;&lt;RecNum&gt;4384&lt;/RecNum&gt;&lt;DisplayText&gt;(2014)&lt;/DisplayText&gt;&lt;record&gt;&lt;rec-number&gt;4384&lt;/rec-number&gt;&lt;foreign-keys&gt;&lt;key app="EN" db-id="etp5svzdkwrxzlevxwlvr92159e525rtedxa"&gt;4384&lt;/key&gt;&lt;/foreign-keys&gt;&lt;ref-type name="Journal Article"&gt;17&lt;/ref-type&gt;&lt;contributors&gt;&lt;authors&gt;&lt;author&gt;Kawahara, Akito Y.&lt;/author&gt;&lt;author&gt;Breinholt, Jesse W.&lt;/author&gt;&lt;/authors&gt;&lt;/contributors&gt;&lt;titles&gt;&lt;title&gt;Phylogenomics provides strong evidence for relationships of butterflies and moths&lt;/title&gt;&lt;secondary-title&gt;Proceedings of the Royal Society B: Biological Sciences&lt;/secondary-title&gt;&lt;/titles&gt;&lt;periodical&gt;&lt;full-title&gt;Proceedings of the Royal Society B: Biological Sciences&lt;/full-title&gt;&lt;/periodical&gt;&lt;volume&gt;281&lt;/volume&gt;&lt;number&gt;1788&lt;/number&gt;&lt;dates&gt;&lt;year&gt;2014&lt;/year&gt;&lt;pub-dates&gt;&lt;date&gt;August 7, 2014&lt;/date&gt;&lt;/pub-dates&gt;&lt;/dates&gt;&lt;urls&gt;&lt;related-urls&gt;&lt;url&gt;http://rspb.royalsocietypublishing.org/content/281/1788/20140970.abstract&lt;/url&gt;&lt;/related-urls&gt;&lt;/urls&gt;&lt;electronic-resource-num&gt;10.1098/rspb.2014.0970&lt;/electronic-resource-num&gt;&lt;/record&gt;&lt;/Cite&gt;&lt;/EndNote&gt;</w:instrText>
      </w:r>
      <w:r w:rsidRPr="008C30CF">
        <w:fldChar w:fldCharType="separate"/>
      </w:r>
      <w:r w:rsidR="003061D1">
        <w:rPr>
          <w:noProof/>
        </w:rPr>
        <w:t>(</w:t>
      </w:r>
      <w:hyperlink w:anchor="_ENREF_10" w:tooltip="Kawahara, 2014 #4384" w:history="1">
        <w:r w:rsidR="003061D1">
          <w:rPr>
            <w:noProof/>
          </w:rPr>
          <w:t>2014</w:t>
        </w:r>
      </w:hyperlink>
      <w:r w:rsidR="003061D1">
        <w:rPr>
          <w:noProof/>
        </w:rPr>
        <w:t>)</w:t>
      </w:r>
      <w:r w:rsidRPr="008C30CF">
        <w:fldChar w:fldCharType="end"/>
      </w:r>
      <w:r w:rsidRPr="008C30CF">
        <w:t xml:space="preserve"> </w:t>
      </w:r>
      <w:r w:rsidR="00A46668" w:rsidRPr="008C30CF">
        <w:t>did not</w:t>
      </w:r>
      <w:r w:rsidR="000F298A" w:rsidRPr="008C30CF">
        <w:t xml:space="preserve"> provide</w:t>
      </w:r>
      <w:r w:rsidR="00A46668" w:rsidRPr="008C30CF">
        <w:t xml:space="preserve"> strong branch </w:t>
      </w:r>
      <w:r w:rsidR="000F298A" w:rsidRPr="008C30CF">
        <w:t>support for the backbone of Lepidoptera</w:t>
      </w:r>
      <w:r w:rsidR="00A46668" w:rsidRPr="008C30CF">
        <w:t>,</w:t>
      </w:r>
      <w:r w:rsidR="000F298A" w:rsidRPr="008C30CF">
        <w:t xml:space="preserve"> </w:t>
      </w:r>
      <w:r w:rsidR="00A46668" w:rsidRPr="008C30CF">
        <w:t xml:space="preserve">that dataset </w:t>
      </w:r>
      <w:r w:rsidR="000F298A" w:rsidRPr="008C30CF">
        <w:t>had</w:t>
      </w:r>
      <w:r w:rsidRPr="008C30CF">
        <w:t xml:space="preserve"> approximately five times the number of nucleotides, seven times more alignment patterns, and eight times more informative sites than dataset 2. The percent of sites that </w:t>
      </w:r>
      <w:r w:rsidR="009C02B7" w:rsidRPr="008C30CF">
        <w:t xml:space="preserve">were </w:t>
      </w:r>
      <w:r w:rsidRPr="008C30CF">
        <w:t xml:space="preserve">informative (# of informative site/total # of sites) </w:t>
      </w:r>
      <w:r w:rsidR="008C2088" w:rsidRPr="008C30CF">
        <w:t>for</w:t>
      </w:r>
      <w:r w:rsidRPr="008C30CF">
        <w:t xml:space="preserve"> the 2,696-locus transcriptomic dataset of Kawahara and Breinholt </w:t>
      </w:r>
      <w:r w:rsidRPr="008C30CF">
        <w:fldChar w:fldCharType="begin"/>
      </w:r>
      <w:r w:rsidR="003061D1">
        <w:instrText xml:space="preserve"> ADDIN EN.CITE &lt;EndNote&gt;&lt;Cite ExcludeAuth="1"&gt;&lt;Author&gt;Kawahara&lt;/Author&gt;&lt;Year&gt;2014&lt;/Year&gt;&lt;RecNum&gt;4384&lt;/RecNum&gt;&lt;DisplayText&gt;(2014)&lt;/DisplayText&gt;&lt;record&gt;&lt;rec-number&gt;4384&lt;/rec-number&gt;&lt;foreign-keys&gt;&lt;key app="EN" db-id="etp5svzdkwrxzlevxwlvr92159e525rtedxa"&gt;4384&lt;/key&gt;&lt;/foreign-keys&gt;&lt;ref-type name="Journal Article"&gt;17&lt;/ref-type&gt;&lt;contributors&gt;&lt;authors&gt;&lt;author&gt;Kawahara, Akito Y.&lt;/author&gt;&lt;author&gt;Breinholt, Jesse W.&lt;/author&gt;&lt;/authors&gt;&lt;/contributors&gt;&lt;titles&gt;&lt;title&gt;Phylogenomics provides strong evidence for relationships of butterflies and moths&lt;/title&gt;&lt;secondary-title&gt;Proceedings of the Royal Society B: Biological Sciences&lt;/secondary-title&gt;&lt;/titles&gt;&lt;periodical&gt;&lt;full-title&gt;Proceedings of the Royal Society B: Biological Sciences&lt;/full-title&gt;&lt;/periodical&gt;&lt;volume&gt;281&lt;/volume&gt;&lt;number&gt;1788&lt;/number&gt;&lt;dates&gt;&lt;year&gt;2014&lt;/year&gt;&lt;pub-dates&gt;&lt;date&gt;August 7, 2014&lt;/date&gt;&lt;/pub-dates&gt;&lt;/dates&gt;&lt;urls&gt;&lt;related-urls&gt;&lt;url&gt;http://rspb.royalsocietypublishing.org/content/281/1788/20140970.abstract&lt;/url&gt;&lt;/related-urls&gt;&lt;/urls&gt;&lt;electronic-resource-num&gt;10.1098/rspb.2014.0970&lt;/electronic-resource-num&gt;&lt;/record&gt;&lt;/Cite&gt;&lt;/EndNote&gt;</w:instrText>
      </w:r>
      <w:r w:rsidRPr="008C30CF">
        <w:fldChar w:fldCharType="separate"/>
      </w:r>
      <w:r w:rsidR="003061D1">
        <w:rPr>
          <w:noProof/>
        </w:rPr>
        <w:t>(</w:t>
      </w:r>
      <w:hyperlink w:anchor="_ENREF_10" w:tooltip="Kawahara, 2014 #4384" w:history="1">
        <w:r w:rsidR="003061D1">
          <w:rPr>
            <w:noProof/>
          </w:rPr>
          <w:t>2014</w:t>
        </w:r>
      </w:hyperlink>
      <w:r w:rsidR="003061D1">
        <w:rPr>
          <w:noProof/>
        </w:rPr>
        <w:t>)</w:t>
      </w:r>
      <w:r w:rsidRPr="008C30CF">
        <w:fldChar w:fldCharType="end"/>
      </w:r>
      <w:r w:rsidR="009C02B7" w:rsidRPr="008C30CF">
        <w:t>, dataset 2 were</w:t>
      </w:r>
      <w:r w:rsidR="008C2088" w:rsidRPr="008C30CF">
        <w:t xml:space="preserve"> </w:t>
      </w:r>
      <w:r w:rsidRPr="008C30CF">
        <w:t xml:space="preserve">37% </w:t>
      </w:r>
      <w:r w:rsidR="009C02B7" w:rsidRPr="008C30CF">
        <w:t>and</w:t>
      </w:r>
      <w:r w:rsidRPr="008C30CF">
        <w:t xml:space="preserve"> 20%</w:t>
      </w:r>
      <w:r w:rsidR="009C02B7" w:rsidRPr="008C30CF">
        <w:t>, respectively</w:t>
      </w:r>
      <w:r w:rsidRPr="008C30CF">
        <w:t xml:space="preserve">. </w:t>
      </w:r>
      <w:r w:rsidR="00CE694E" w:rsidRPr="008C30CF">
        <w:t>D</w:t>
      </w:r>
      <w:r w:rsidRPr="008C30CF">
        <w:t>ataset</w:t>
      </w:r>
      <w:r w:rsidR="00CE694E" w:rsidRPr="008C30CF">
        <w:t>s</w:t>
      </w:r>
      <w:r w:rsidRPr="008C30CF">
        <w:t xml:space="preserve"> 4</w:t>
      </w:r>
      <w:r w:rsidR="00CE694E" w:rsidRPr="008C30CF">
        <w:t>-6</w:t>
      </w:r>
      <w:r w:rsidRPr="008C30CF">
        <w:t xml:space="preserve">, </w:t>
      </w:r>
      <w:r w:rsidR="00CE694E" w:rsidRPr="008C30CF">
        <w:t xml:space="preserve">constructed to examine the efficacy of the Lep1 set for relationships of Bombycoidea, included different regions of the capture sequence. Dataset 4 (probe + flanks) had </w:t>
      </w:r>
      <w:r w:rsidRPr="008C30CF">
        <w:t>35% informative</w:t>
      </w:r>
      <w:r w:rsidR="00CE694E" w:rsidRPr="008C30CF">
        <w:t xml:space="preserve"> sites, whereas </w:t>
      </w:r>
      <w:r w:rsidRPr="008C30CF">
        <w:t>dataset 5 (probe region</w:t>
      </w:r>
      <w:r w:rsidR="00CE694E" w:rsidRPr="008C30CF">
        <w:t xml:space="preserve">) and </w:t>
      </w:r>
      <w:r w:rsidR="00FD5E23" w:rsidRPr="008C30CF">
        <w:t>dataset 6 (flanking regions)</w:t>
      </w:r>
      <w:r w:rsidRPr="008C30CF">
        <w:t xml:space="preserve"> </w:t>
      </w:r>
      <w:r w:rsidR="00CE694E" w:rsidRPr="008C30CF">
        <w:t xml:space="preserve">had </w:t>
      </w:r>
      <w:r w:rsidR="00482424" w:rsidRPr="008C30CF">
        <w:t>34%</w:t>
      </w:r>
      <w:r w:rsidR="00CE694E" w:rsidRPr="008C30CF">
        <w:t xml:space="preserve"> and </w:t>
      </w:r>
      <w:r w:rsidRPr="008C30CF">
        <w:t>35%</w:t>
      </w:r>
      <w:r w:rsidR="00CE694E" w:rsidRPr="008C30CF">
        <w:t xml:space="preserve"> informative sites, respectively.</w:t>
      </w:r>
      <w:r w:rsidR="00482424" w:rsidRPr="008C30CF">
        <w:t xml:space="preserve"> </w:t>
      </w:r>
      <w:r w:rsidR="00181C18" w:rsidRPr="008C30CF">
        <w:t>T</w:t>
      </w:r>
      <w:r w:rsidRPr="008C30CF">
        <w:t xml:space="preserve">he flanking data does not appear to include </w:t>
      </w:r>
      <w:r w:rsidR="003061D1">
        <w:t>significantly more</w:t>
      </w:r>
      <w:r w:rsidR="003061D1" w:rsidRPr="008C30CF">
        <w:t xml:space="preserve"> </w:t>
      </w:r>
      <w:r w:rsidRPr="008C30CF">
        <w:t xml:space="preserve">informative sites than the target probe region. </w:t>
      </w:r>
      <w:r w:rsidR="00CC596B">
        <w:t>The distribution and number of reference taxa included in the Lep1 kit likely played a role in the differences in</w:t>
      </w:r>
      <w:r w:rsidR="00CC596B" w:rsidRPr="008C30CF">
        <w:t xml:space="preserve"> percent of informative sites between dataset 2 and dataset 5</w:t>
      </w:r>
      <w:r w:rsidR="00CC596B">
        <w:t>. Including more references through</w:t>
      </w:r>
      <w:r w:rsidR="00B101CA">
        <w:t>out</w:t>
      </w:r>
      <w:r w:rsidR="00CC596B">
        <w:t xml:space="preserve"> the phylogeny would </w:t>
      </w:r>
      <w:r w:rsidR="00B101CA">
        <w:t xml:space="preserve">likely </w:t>
      </w:r>
      <w:r w:rsidR="00CC596B">
        <w:t xml:space="preserve">allow </w:t>
      </w:r>
      <w:r w:rsidRPr="008C30CF">
        <w:t xml:space="preserve">more </w:t>
      </w:r>
      <w:r w:rsidR="00FD5E23" w:rsidRPr="008C30CF">
        <w:t>efficient</w:t>
      </w:r>
      <w:r w:rsidRPr="008C30CF">
        <w:t xml:space="preserve"> capture of loci </w:t>
      </w:r>
      <w:r w:rsidR="00CC596B">
        <w:t>with higher</w:t>
      </w:r>
      <w:r w:rsidRPr="008C30CF">
        <w:t xml:space="preserve"> </w:t>
      </w:r>
      <w:r w:rsidR="00FD5E23" w:rsidRPr="008C30CF">
        <w:t>variation</w:t>
      </w:r>
      <w:r w:rsidRPr="008C30CF">
        <w:t xml:space="preserve"> </w:t>
      </w:r>
      <w:r w:rsidR="00CC596B" w:rsidRPr="008C30CF">
        <w:t>across all of Lepidoptera</w:t>
      </w:r>
      <w:r w:rsidR="004D363E">
        <w:t xml:space="preserve"> and could allow more successful enrichment of loci across Lepidoptera with higher amounts of variation</w:t>
      </w:r>
      <w:r w:rsidR="00B101CA">
        <w:t xml:space="preserve">. </w:t>
      </w:r>
    </w:p>
    <w:p w14:paraId="1D80E1E8" w14:textId="77777777" w:rsidR="00864C98" w:rsidRPr="008C30CF" w:rsidRDefault="00864C98" w:rsidP="00864C98">
      <w:pPr>
        <w:spacing w:line="480" w:lineRule="auto"/>
      </w:pPr>
    </w:p>
    <w:p w14:paraId="7467301C" w14:textId="77777777" w:rsidR="00333913" w:rsidRPr="008C30CF" w:rsidRDefault="00333913" w:rsidP="00333913">
      <w:pPr>
        <w:spacing w:line="480" w:lineRule="auto"/>
        <w:ind w:firstLine="720"/>
        <w:rPr>
          <w:lang w:eastAsia="ja-JP"/>
        </w:rPr>
      </w:pPr>
    </w:p>
    <w:p w14:paraId="3F5CF2E3" w14:textId="77777777" w:rsidR="00FD5E23" w:rsidRPr="008C30CF" w:rsidRDefault="00FD5E23"/>
    <w:p w14:paraId="7D44180A" w14:textId="77777777" w:rsidR="00FD5E23" w:rsidRPr="008C30CF" w:rsidRDefault="00FD5E23" w:rsidP="00FD5E23">
      <w:pPr>
        <w:rPr>
          <w:b/>
          <w:noProof/>
        </w:rPr>
      </w:pPr>
    </w:p>
    <w:p w14:paraId="385B3570" w14:textId="77777777" w:rsidR="00FD5E23" w:rsidRPr="008C30CF" w:rsidRDefault="00FD5E23" w:rsidP="00FD5E23">
      <w:pPr>
        <w:rPr>
          <w:b/>
          <w:noProof/>
        </w:rPr>
      </w:pPr>
    </w:p>
    <w:p w14:paraId="1E1DE2A1" w14:textId="77777777" w:rsidR="00FD5E23" w:rsidRPr="008C30CF" w:rsidRDefault="00FD5E23" w:rsidP="00FD5E23">
      <w:pPr>
        <w:rPr>
          <w:b/>
          <w:noProof/>
        </w:rPr>
      </w:pPr>
    </w:p>
    <w:p w14:paraId="7B8C0543" w14:textId="77777777" w:rsidR="00FD5E23" w:rsidRPr="008C30CF" w:rsidRDefault="00FD5E23" w:rsidP="00FD5E23">
      <w:pPr>
        <w:rPr>
          <w:b/>
          <w:noProof/>
        </w:rPr>
      </w:pPr>
    </w:p>
    <w:p w14:paraId="45B2E62F" w14:textId="77777777" w:rsidR="00FD5E23" w:rsidRPr="008C30CF" w:rsidRDefault="00FD5E23" w:rsidP="00FD5E23">
      <w:pPr>
        <w:rPr>
          <w:b/>
          <w:noProof/>
        </w:rPr>
      </w:pPr>
    </w:p>
    <w:p w14:paraId="7B3562E0" w14:textId="77777777" w:rsidR="00FD5E23" w:rsidRPr="008C30CF" w:rsidRDefault="00FD5E23" w:rsidP="00FD5E23">
      <w:pPr>
        <w:rPr>
          <w:b/>
          <w:noProof/>
        </w:rPr>
      </w:pPr>
    </w:p>
    <w:p w14:paraId="4A1F285B" w14:textId="77777777" w:rsidR="00FD5E23" w:rsidRPr="008C30CF" w:rsidRDefault="00FD5E23" w:rsidP="00FD5E23">
      <w:pPr>
        <w:rPr>
          <w:b/>
          <w:noProof/>
        </w:rPr>
      </w:pPr>
    </w:p>
    <w:p w14:paraId="285C0400" w14:textId="77777777" w:rsidR="00FD5E23" w:rsidDel="005479E6" w:rsidRDefault="00FD5E23" w:rsidP="00FD5E23">
      <w:pPr>
        <w:rPr>
          <w:del w:id="6" w:author="Akito Y. Kawahara" w:date="2017-05-13T08:41:00Z"/>
          <w:b/>
          <w:noProof/>
        </w:rPr>
      </w:pPr>
    </w:p>
    <w:p w14:paraId="2633EEA2" w14:textId="77777777" w:rsidR="005479E6" w:rsidRPr="008C30CF" w:rsidRDefault="005479E6" w:rsidP="00FD5E23">
      <w:pPr>
        <w:rPr>
          <w:ins w:id="7" w:author="Akito Y. Kawahara" w:date="2017-05-13T08:41:00Z"/>
          <w:b/>
          <w:noProof/>
        </w:rPr>
      </w:pPr>
      <w:bookmarkStart w:id="8" w:name="_GoBack"/>
      <w:bookmarkEnd w:id="8"/>
    </w:p>
    <w:p w14:paraId="6D123EC7" w14:textId="77777777" w:rsidR="00FD5E23" w:rsidRPr="008C30CF" w:rsidDel="005479E6" w:rsidRDefault="00FD5E23" w:rsidP="00FD5E23">
      <w:pPr>
        <w:rPr>
          <w:del w:id="9" w:author="Akito Y. Kawahara" w:date="2017-05-13T08:41:00Z"/>
          <w:b/>
          <w:noProof/>
        </w:rPr>
      </w:pPr>
    </w:p>
    <w:p w14:paraId="6FFF3CC5" w14:textId="77777777" w:rsidR="00FD5E23" w:rsidRPr="008C30CF" w:rsidDel="005479E6" w:rsidRDefault="00FD5E23" w:rsidP="00FD5E23">
      <w:pPr>
        <w:rPr>
          <w:del w:id="10" w:author="Akito Y. Kawahara" w:date="2017-05-13T08:41:00Z"/>
          <w:b/>
          <w:noProof/>
        </w:rPr>
      </w:pPr>
    </w:p>
    <w:p w14:paraId="2DCB41BC" w14:textId="77777777" w:rsidR="00FD5E23" w:rsidRPr="008C30CF" w:rsidDel="005479E6" w:rsidRDefault="00FD5E23" w:rsidP="00FD5E23">
      <w:pPr>
        <w:rPr>
          <w:del w:id="11" w:author="Akito Y. Kawahara" w:date="2017-05-13T08:41:00Z"/>
          <w:b/>
          <w:noProof/>
        </w:rPr>
      </w:pPr>
    </w:p>
    <w:p w14:paraId="69A59FFD" w14:textId="77777777" w:rsidR="00FD5E23" w:rsidRPr="008C30CF" w:rsidDel="005479E6" w:rsidRDefault="00FD5E23" w:rsidP="00FD5E23">
      <w:pPr>
        <w:rPr>
          <w:del w:id="12" w:author="Akito Y. Kawahara" w:date="2017-05-13T08:41:00Z"/>
          <w:b/>
          <w:noProof/>
        </w:rPr>
      </w:pPr>
    </w:p>
    <w:p w14:paraId="11F78CD2" w14:textId="77777777" w:rsidR="00FD5E23" w:rsidRPr="008C30CF" w:rsidDel="005479E6" w:rsidRDefault="00FD5E23" w:rsidP="00FD5E23">
      <w:pPr>
        <w:rPr>
          <w:del w:id="13" w:author="Akito Y. Kawahara" w:date="2017-05-13T08:41:00Z"/>
          <w:b/>
          <w:noProof/>
        </w:rPr>
      </w:pPr>
    </w:p>
    <w:p w14:paraId="60E21AF2" w14:textId="77777777" w:rsidR="00FD5E23" w:rsidRPr="008C30CF" w:rsidRDefault="00FD5E23" w:rsidP="00FD5E23">
      <w:pPr>
        <w:rPr>
          <w:b/>
          <w:noProof/>
        </w:rPr>
      </w:pPr>
    </w:p>
    <w:p w14:paraId="5D309AC4" w14:textId="77777777" w:rsidR="00FD5E23" w:rsidRPr="008C30CF" w:rsidRDefault="00FD5E23" w:rsidP="00FD5E23">
      <w:pPr>
        <w:rPr>
          <w:b/>
          <w:noProof/>
        </w:rPr>
      </w:pPr>
    </w:p>
    <w:p w14:paraId="2CAE3DC7" w14:textId="77777777" w:rsidR="00FD5E23" w:rsidRPr="008C30CF" w:rsidRDefault="00FD5E23" w:rsidP="00FD5E23">
      <w:pPr>
        <w:rPr>
          <w:b/>
          <w:noProof/>
        </w:rPr>
      </w:pPr>
    </w:p>
    <w:p w14:paraId="4AE2E3A5" w14:textId="77777777" w:rsidR="00FD5E23" w:rsidRPr="008C30CF" w:rsidRDefault="00FD5E23" w:rsidP="00FD5E23">
      <w:pPr>
        <w:rPr>
          <w:b/>
          <w:noProof/>
        </w:rPr>
      </w:pPr>
      <w:r w:rsidRPr="008C30CF">
        <w:rPr>
          <w:b/>
          <w:noProof/>
        </w:rPr>
        <w:t>References</w:t>
      </w:r>
    </w:p>
    <w:p w14:paraId="5C66ADA1" w14:textId="77777777" w:rsidR="00FD5E23" w:rsidRPr="008C30CF" w:rsidRDefault="00FD5E23"/>
    <w:p w14:paraId="49EA2EAF" w14:textId="77777777" w:rsidR="003061D1" w:rsidRDefault="00FD5E23" w:rsidP="003061D1">
      <w:pPr>
        <w:ind w:left="720" w:hanging="720"/>
        <w:rPr>
          <w:noProof/>
        </w:rPr>
      </w:pPr>
      <w:r w:rsidRPr="008C30CF">
        <w:fldChar w:fldCharType="begin"/>
      </w:r>
      <w:r w:rsidRPr="008C30CF">
        <w:instrText xml:space="preserve"> ADDIN EN.REFLIST </w:instrText>
      </w:r>
      <w:r w:rsidRPr="008C30CF">
        <w:fldChar w:fldCharType="separate"/>
      </w:r>
      <w:bookmarkStart w:id="14" w:name="_ENREF_1"/>
      <w:r w:rsidR="003061D1">
        <w:rPr>
          <w:noProof/>
        </w:rPr>
        <w:t>Barber JR, Leavell BC, Keener AL, Breinholt JW, Chadwell BA, McClure CJW, Hill GM, Kawahara AY. 2015. Moth tails divert bat attack: Evolution of acoustic deflection. Proceedings of the National Academy of Sciences, 112:2812-2816.</w:t>
      </w:r>
      <w:bookmarkEnd w:id="14"/>
    </w:p>
    <w:p w14:paraId="031FAF60" w14:textId="77777777" w:rsidR="003061D1" w:rsidRDefault="003061D1" w:rsidP="003061D1">
      <w:pPr>
        <w:ind w:left="720" w:hanging="720"/>
        <w:rPr>
          <w:noProof/>
        </w:rPr>
      </w:pPr>
      <w:bookmarkStart w:id="15" w:name="_ENREF_2"/>
      <w:r>
        <w:rPr>
          <w:noProof/>
        </w:rPr>
        <w:t>Brandley MC, Bragg JG, Singhal S, Chapple DG, Jennings CK, Lemmon AR, Lemmon EM, Thompson MB, Moritz C. 2015. Evaluating the performance of anchored hybrid enrichment at the tips of the tree of life: a phylogenetic analysis of Australian Eugongylus group scincid lizards. BMC Evol. Biol., 15:1-14.</w:t>
      </w:r>
      <w:bookmarkEnd w:id="15"/>
    </w:p>
    <w:p w14:paraId="62629234" w14:textId="77777777" w:rsidR="003061D1" w:rsidRDefault="003061D1" w:rsidP="003061D1">
      <w:pPr>
        <w:ind w:left="720" w:hanging="720"/>
        <w:rPr>
          <w:noProof/>
        </w:rPr>
      </w:pPr>
      <w:bookmarkStart w:id="16" w:name="_ENREF_3"/>
      <w:r>
        <w:rPr>
          <w:noProof/>
        </w:rPr>
        <w:t>Breinholt JW, Kawahara AY. 2013. Phylotranscriptomics: Saturated third codon positions radically Influence the estimation of trees based on next-gen data. Genome Biol Evol, 5:2082-2092.</w:t>
      </w:r>
      <w:bookmarkEnd w:id="16"/>
    </w:p>
    <w:p w14:paraId="24A155EE" w14:textId="77777777" w:rsidR="003061D1" w:rsidRDefault="003061D1" w:rsidP="003061D1">
      <w:pPr>
        <w:ind w:left="720" w:hanging="720"/>
        <w:rPr>
          <w:noProof/>
        </w:rPr>
      </w:pPr>
      <w:bookmarkStart w:id="17" w:name="_ENREF_4"/>
      <w:r>
        <w:rPr>
          <w:noProof/>
        </w:rPr>
        <w:t>Edwards SV, Xi Z, Janke A, Faircloth BC, McCormack JE, Glenn TC, Zhong B, Wu S, Lemmon EM, Lemmon AR, Leaché AD, Liu L, Davis CC. 2016. Implementing and testing the multispecies coalescent model: A valuable paradigm for phylogenomics. Mol. Phylogenet. Evol., 94, Part A:447-462.</w:t>
      </w:r>
      <w:bookmarkEnd w:id="17"/>
    </w:p>
    <w:p w14:paraId="74199243" w14:textId="77777777" w:rsidR="003061D1" w:rsidRDefault="003061D1" w:rsidP="003061D1">
      <w:pPr>
        <w:ind w:left="720" w:hanging="720"/>
        <w:rPr>
          <w:noProof/>
        </w:rPr>
      </w:pPr>
      <w:bookmarkStart w:id="18" w:name="_ENREF_5"/>
      <w:r>
        <w:rPr>
          <w:noProof/>
        </w:rPr>
        <w:t>Eytan RI, Evans BR, Dornburg A, Lemmon AR, Lemmon EM, Wainwright PC, Near TJ. 2015. Are 100 enough? Inferring acanthomorph teleost phylogeny using Anchored Hybrid Enrichment. BMC Evol. Biol., 15:1-20.</w:t>
      </w:r>
      <w:bookmarkEnd w:id="18"/>
    </w:p>
    <w:p w14:paraId="1BED7069" w14:textId="77777777" w:rsidR="003061D1" w:rsidRDefault="003061D1" w:rsidP="003061D1">
      <w:pPr>
        <w:ind w:left="720" w:hanging="720"/>
        <w:rPr>
          <w:noProof/>
        </w:rPr>
      </w:pPr>
      <w:bookmarkStart w:id="19" w:name="_ENREF_6"/>
      <w:r>
        <w:rPr>
          <w:noProof/>
        </w:rPr>
        <w:t>Gatesy J, Springer MS. 2014. Phylogenetic analysis at deep timescales: Unreliable gene trees, bypassed hidden support, and the coalescence/concatalescence conundrum. Mol. Phylogenet. Evol., 80:231-266.</w:t>
      </w:r>
      <w:bookmarkEnd w:id="19"/>
    </w:p>
    <w:p w14:paraId="27EFC87F" w14:textId="77777777" w:rsidR="003061D1" w:rsidRDefault="003061D1" w:rsidP="003061D1">
      <w:pPr>
        <w:ind w:left="720" w:hanging="720"/>
        <w:rPr>
          <w:noProof/>
        </w:rPr>
      </w:pPr>
      <w:bookmarkStart w:id="20" w:name="_ENREF_7"/>
      <w:r>
        <w:rPr>
          <w:noProof/>
        </w:rPr>
        <w:t>Heikkilä M, Kaila L, Mutanen M, Pena C, Wahlberg N. 2012. Cretaceous origin and repeated tertiary diversification of the redefined butterflies. Proc Biol Sci, 279:1093-1099.</w:t>
      </w:r>
      <w:bookmarkEnd w:id="20"/>
    </w:p>
    <w:p w14:paraId="495437C5" w14:textId="77777777" w:rsidR="003061D1" w:rsidRDefault="003061D1" w:rsidP="003061D1">
      <w:pPr>
        <w:ind w:left="720" w:hanging="720"/>
        <w:rPr>
          <w:noProof/>
        </w:rPr>
      </w:pPr>
      <w:bookmarkStart w:id="21" w:name="_ENREF_8"/>
      <w:r>
        <w:rPr>
          <w:noProof/>
        </w:rPr>
        <w:t>Kawahara A, Ohshima I, Kawakita A, Regier J, Mitter C, Cummings M, Davis D, Wagner D, De Prins J, Lopez-Vaamonde C. 2011. Increased gene sampling strengthens support for higher-level groups within leaf-mining moths and relatives (Lepidoptera: Gracillariidae). BMC Evol. Biol., 11:1-14.</w:t>
      </w:r>
      <w:bookmarkEnd w:id="21"/>
    </w:p>
    <w:p w14:paraId="1A1EED9D" w14:textId="77777777" w:rsidR="003061D1" w:rsidRDefault="003061D1" w:rsidP="003061D1">
      <w:pPr>
        <w:ind w:left="720" w:hanging="720"/>
        <w:rPr>
          <w:noProof/>
        </w:rPr>
      </w:pPr>
      <w:bookmarkStart w:id="22" w:name="_ENREF_9"/>
      <w:r>
        <w:rPr>
          <w:noProof/>
        </w:rPr>
        <w:t>Kawahara AY, Barber JR. 2015. Tempo and mode of antibat ultrasound production and sonar jamming in the diverse hawkmoth radiation. Proceedings of the National Academy of Sciences, 112:6407-6412.</w:t>
      </w:r>
      <w:bookmarkEnd w:id="22"/>
    </w:p>
    <w:p w14:paraId="02EFD137" w14:textId="77777777" w:rsidR="003061D1" w:rsidRDefault="003061D1" w:rsidP="003061D1">
      <w:pPr>
        <w:ind w:left="720" w:hanging="720"/>
        <w:rPr>
          <w:noProof/>
        </w:rPr>
      </w:pPr>
      <w:bookmarkStart w:id="23" w:name="_ENREF_10"/>
      <w:r>
        <w:rPr>
          <w:noProof/>
        </w:rPr>
        <w:t>Kawahara AY, Breinholt JW. 2014. Phylogenomics provides strong evidence for relationships of butterflies and moths. Proceedings of the Royal Society B: Biological Sciences, 281.</w:t>
      </w:r>
      <w:bookmarkEnd w:id="23"/>
    </w:p>
    <w:p w14:paraId="00FB2C7C" w14:textId="77777777" w:rsidR="003061D1" w:rsidRDefault="003061D1" w:rsidP="003061D1">
      <w:pPr>
        <w:ind w:left="720" w:hanging="720"/>
        <w:rPr>
          <w:noProof/>
        </w:rPr>
      </w:pPr>
      <w:bookmarkStart w:id="24" w:name="_ENREF_11"/>
      <w:r>
        <w:rPr>
          <w:noProof/>
        </w:rPr>
        <w:t>Kawahara AY, Mignault AA, Regier JC, Kitching IJ, Mitter C. 2009. Phylogeny and Biogeography of Hawkmoths (Lepidoptera: Sphingidae): Evidence from Five Nuclear Genes. PLoS ONE, 4:e5719.</w:t>
      </w:r>
      <w:bookmarkEnd w:id="24"/>
    </w:p>
    <w:p w14:paraId="63AFF67B" w14:textId="77777777" w:rsidR="003061D1" w:rsidRDefault="003061D1" w:rsidP="003061D1">
      <w:pPr>
        <w:ind w:left="720" w:hanging="720"/>
        <w:rPr>
          <w:noProof/>
        </w:rPr>
      </w:pPr>
      <w:bookmarkStart w:id="25" w:name="_ENREF_12"/>
      <w:r>
        <w:rPr>
          <w:noProof/>
        </w:rPr>
        <w:t>Kimball RT, Wang N, Heimer-McGinn V, Ferguson C, Braun EL. 2013. Identifying localized biases in large datasets: A case study using the avian tree of life. Mol. Phylogenet. Evol., 69:1021-1032.</w:t>
      </w:r>
      <w:bookmarkEnd w:id="25"/>
    </w:p>
    <w:p w14:paraId="7C99996F" w14:textId="77777777" w:rsidR="003061D1" w:rsidRDefault="003061D1" w:rsidP="003061D1">
      <w:pPr>
        <w:ind w:left="720" w:hanging="720"/>
        <w:rPr>
          <w:noProof/>
        </w:rPr>
      </w:pPr>
      <w:bookmarkStart w:id="26" w:name="_ENREF_13"/>
      <w:r>
        <w:rPr>
          <w:noProof/>
        </w:rPr>
        <w:t>Kristensen NP, Skalski AW. 1998. Phylogeny and palaeontology. In: Kristensen NP editor. Handbuch der Zoologie, a Natural History of the Phyla of the Animal Kingdom, Vol. IV, Arthropoda: Insecta, Part 35, Lepidoptera, Moths and Butterflies, Vol. 1: Evolution, Systematics, and Biogeography. Berlin &amp; New York, Walter de Gruyter, p. 7-25.</w:t>
      </w:r>
      <w:bookmarkEnd w:id="26"/>
    </w:p>
    <w:p w14:paraId="5E65C049" w14:textId="77777777" w:rsidR="003061D1" w:rsidRDefault="003061D1" w:rsidP="003061D1">
      <w:pPr>
        <w:ind w:left="720" w:hanging="720"/>
        <w:rPr>
          <w:noProof/>
        </w:rPr>
      </w:pPr>
      <w:bookmarkStart w:id="27" w:name="_ENREF_14"/>
      <w:r>
        <w:rPr>
          <w:noProof/>
        </w:rPr>
        <w:t>McCormack JE, Harvey MG, Faircloth BC, Crawford NG, Glenn TC, Brumfield RT. 2013. A Phylogeny of Birds Based on Over 1,500 Loci Collected by Target Enrichment and High-Throughput Sequencing. PLoS ONE, 8:e54848.</w:t>
      </w:r>
      <w:bookmarkEnd w:id="27"/>
    </w:p>
    <w:p w14:paraId="7BBFCAA7" w14:textId="77777777" w:rsidR="003061D1" w:rsidRDefault="003061D1" w:rsidP="003061D1">
      <w:pPr>
        <w:ind w:left="720" w:hanging="720"/>
        <w:rPr>
          <w:noProof/>
        </w:rPr>
      </w:pPr>
      <w:bookmarkStart w:id="28" w:name="_ENREF_15"/>
      <w:r>
        <w:rPr>
          <w:noProof/>
        </w:rPr>
        <w:t>Mell R. 1992. Biologie und Systematik der südchinesischen Sphingiden. Berlin, R. Friedländer &amp; Sohn.</w:t>
      </w:r>
      <w:bookmarkEnd w:id="28"/>
    </w:p>
    <w:p w14:paraId="22A3EDAC" w14:textId="77777777" w:rsidR="003061D1" w:rsidRDefault="003061D1" w:rsidP="003061D1">
      <w:pPr>
        <w:ind w:left="720" w:hanging="720"/>
        <w:rPr>
          <w:noProof/>
        </w:rPr>
      </w:pPr>
      <w:bookmarkStart w:id="29" w:name="_ENREF_16"/>
      <w:r>
        <w:rPr>
          <w:noProof/>
        </w:rPr>
        <w:t>Mirarab S, Reaz R, Bayzid MS, Zimmermann T, Swenson MS, Warnow T. 2014. ASTRAL: genome-scale coalescent-based species tree estimation. Bioinformatics, 30:i541-i548.</w:t>
      </w:r>
      <w:bookmarkEnd w:id="29"/>
    </w:p>
    <w:p w14:paraId="2997C129" w14:textId="77777777" w:rsidR="003061D1" w:rsidRDefault="003061D1" w:rsidP="003061D1">
      <w:pPr>
        <w:ind w:left="720" w:hanging="720"/>
        <w:rPr>
          <w:noProof/>
        </w:rPr>
      </w:pPr>
      <w:bookmarkStart w:id="30" w:name="_ENREF_17"/>
      <w:r>
        <w:rPr>
          <w:noProof/>
        </w:rPr>
        <w:t>Mutanen M, Wahlberg N, Kaila L. 2010. Comprehensive gene and taxon coverage elucidates radiation patterns in moths and butterflies. Proceedings of the Royal Society B: Biological Sciences.</w:t>
      </w:r>
      <w:bookmarkEnd w:id="30"/>
    </w:p>
    <w:p w14:paraId="79C6AA0B" w14:textId="77777777" w:rsidR="003061D1" w:rsidRDefault="003061D1" w:rsidP="003061D1">
      <w:pPr>
        <w:ind w:left="720" w:hanging="720"/>
        <w:rPr>
          <w:noProof/>
        </w:rPr>
      </w:pPr>
      <w:bookmarkStart w:id="31" w:name="_ENREF_18"/>
      <w:r>
        <w:rPr>
          <w:noProof/>
        </w:rPr>
        <w:t>Peloso PLV, Frost DR, Richards SJ, Rodrigues MT, Donnellan S, Matsui M, Raxworthy CJ, Biju SD, Lemmon EM, Lemmon AR, Wheeler WC. 2016. The impact of anchored phylogenomics and taxon sampling on phylogenetic inference in narrow-mouthed frogs (Anura, Microhylidae). Cladistics, 32:113-140.</w:t>
      </w:r>
      <w:bookmarkEnd w:id="31"/>
    </w:p>
    <w:p w14:paraId="52CA6F6A" w14:textId="77777777" w:rsidR="003061D1" w:rsidRDefault="003061D1" w:rsidP="003061D1">
      <w:pPr>
        <w:ind w:left="720" w:hanging="720"/>
        <w:rPr>
          <w:noProof/>
        </w:rPr>
      </w:pPr>
      <w:bookmarkStart w:id="32" w:name="_ENREF_19"/>
      <w:r>
        <w:rPr>
          <w:noProof/>
        </w:rPr>
        <w:t>Prum RO, Berv JS, Dornburg A, Field DJ, Townsend JP, Lemmon EM, Lemmon AR. 2015. A comprehensive phylogeny of birds (Aves) using targeted next-generation DNA sequencing. Nature, 526:569-573.</w:t>
      </w:r>
      <w:bookmarkEnd w:id="32"/>
    </w:p>
    <w:p w14:paraId="0CC52BD9" w14:textId="77777777" w:rsidR="003061D1" w:rsidRDefault="003061D1" w:rsidP="003061D1">
      <w:pPr>
        <w:ind w:left="720" w:hanging="720"/>
        <w:rPr>
          <w:noProof/>
        </w:rPr>
      </w:pPr>
      <w:bookmarkStart w:id="33" w:name="_ENREF_20"/>
      <w:r>
        <w:rPr>
          <w:noProof/>
        </w:rPr>
        <w:t>Pyron RA, Hendry CR, Chou VM, Lemmon EM, Lemmon AR, Burbrink FT. 2014. Effectiveness of phylogenomic data and coalescent species-tree methods for resolving difficult nodes in the phylogeny of advanced snakes (Serpentes: Caenophidia). Mol. Phylogenet. Evol., 81:221-231.</w:t>
      </w:r>
      <w:bookmarkEnd w:id="33"/>
    </w:p>
    <w:p w14:paraId="60D91B89" w14:textId="77777777" w:rsidR="003061D1" w:rsidRDefault="003061D1" w:rsidP="003061D1">
      <w:pPr>
        <w:ind w:left="720" w:hanging="720"/>
        <w:rPr>
          <w:noProof/>
        </w:rPr>
      </w:pPr>
      <w:bookmarkStart w:id="34" w:name="_ENREF_21"/>
      <w:r>
        <w:rPr>
          <w:noProof/>
        </w:rPr>
        <w:t>Regier JC, Grant MC, Mitter C, Cook CP, Peigler RS, Rougerie R. 2008. Phylogenetic relationships of wild silkmoths (Lepidoptera: Saturniidae) inferred from four protein-coding nuclear genes. Syst. Entomol., 33:219-228.</w:t>
      </w:r>
      <w:bookmarkEnd w:id="34"/>
    </w:p>
    <w:p w14:paraId="32EFC8C3" w14:textId="77777777" w:rsidR="003061D1" w:rsidRDefault="003061D1" w:rsidP="003061D1">
      <w:pPr>
        <w:ind w:left="720" w:hanging="720"/>
        <w:rPr>
          <w:noProof/>
        </w:rPr>
      </w:pPr>
      <w:bookmarkStart w:id="35" w:name="_ENREF_22"/>
      <w:r>
        <w:rPr>
          <w:noProof/>
        </w:rPr>
        <w:t>Regier JC, Mitter C, Zwick A, Bazinet AL, Cummings MP, Kawahara AY, Sohn J-C, Zwickl DJ, Cho S, Davis DR, Baixeras J, Brown J, Parr C, Weller S, Lees DC, Mitter KT. 2013. A large-scale, higher-level, molecular phylogenetic study of the Insect order Lepidoptera (moths and butterflies). PLoS ONE, 8:e58568.</w:t>
      </w:r>
      <w:bookmarkEnd w:id="35"/>
    </w:p>
    <w:p w14:paraId="708F6A5A" w14:textId="77777777" w:rsidR="003061D1" w:rsidRDefault="003061D1" w:rsidP="003061D1">
      <w:pPr>
        <w:ind w:left="720" w:hanging="720"/>
        <w:rPr>
          <w:noProof/>
        </w:rPr>
      </w:pPr>
      <w:bookmarkStart w:id="36" w:name="_ENREF_23"/>
      <w:r>
        <w:rPr>
          <w:noProof/>
        </w:rPr>
        <w:t>Rothschild LW, Jordan K. 1903. A revision of the lepidopterous family Sphingidae. Novitates Zoologicae, 9:1-972.</w:t>
      </w:r>
      <w:bookmarkEnd w:id="36"/>
    </w:p>
    <w:p w14:paraId="18C1C3C4" w14:textId="77777777" w:rsidR="003061D1" w:rsidRDefault="003061D1" w:rsidP="003061D1">
      <w:pPr>
        <w:ind w:left="720" w:hanging="720"/>
        <w:rPr>
          <w:noProof/>
        </w:rPr>
      </w:pPr>
      <w:bookmarkStart w:id="37" w:name="_ENREF_24"/>
      <w:r>
        <w:rPr>
          <w:noProof/>
        </w:rPr>
        <w:t>Ruane S, Raxworthy CJ, Lemmon AR, Lemmon EM, Burbrink FT. 2015. Comparing species tree estimation with large anchored phylogenomic and small Sanger-sequenced molecular datasets: an empirical study on Malagasy pseudoxyrhophiine snakes. BMC Evol. Biol., 15:1-14.</w:t>
      </w:r>
      <w:bookmarkEnd w:id="37"/>
    </w:p>
    <w:p w14:paraId="7AF62FA6" w14:textId="77777777" w:rsidR="003061D1" w:rsidRDefault="003061D1" w:rsidP="003061D1">
      <w:pPr>
        <w:ind w:left="720" w:hanging="720"/>
        <w:rPr>
          <w:noProof/>
        </w:rPr>
      </w:pPr>
      <w:bookmarkStart w:id="38" w:name="_ENREF_25"/>
      <w:r>
        <w:rPr>
          <w:noProof/>
        </w:rPr>
        <w:t>Simmons MP, Gatesy J. 2015. Coalescence vs. concatenation: Sophisticated analyses vs. first principles applied to rooting the angiosperms. Mol. Phylogenet. Evol., 91:98-122.</w:t>
      </w:r>
      <w:bookmarkEnd w:id="38"/>
    </w:p>
    <w:p w14:paraId="7F31126C" w14:textId="77777777" w:rsidR="003061D1" w:rsidRDefault="003061D1" w:rsidP="003061D1">
      <w:pPr>
        <w:ind w:left="720" w:hanging="720"/>
        <w:rPr>
          <w:noProof/>
        </w:rPr>
      </w:pPr>
      <w:bookmarkStart w:id="39" w:name="_ENREF_26"/>
      <w:r>
        <w:rPr>
          <w:noProof/>
        </w:rPr>
        <w:t>Song S, Liu L, Edwards SV, Wu S. 2012. Resolving conflict in eutherian mammal phylogeny using phylogenomics and the multispecies coalescent model. Proceedings of the National Academy of Sciences, 109:14942-14947.</w:t>
      </w:r>
      <w:bookmarkEnd w:id="39"/>
    </w:p>
    <w:p w14:paraId="4C97710F" w14:textId="77777777" w:rsidR="003061D1" w:rsidRDefault="003061D1" w:rsidP="003061D1">
      <w:pPr>
        <w:ind w:left="720" w:hanging="720"/>
        <w:rPr>
          <w:noProof/>
        </w:rPr>
      </w:pPr>
      <w:bookmarkStart w:id="40" w:name="_ENREF_27"/>
      <w:r>
        <w:rPr>
          <w:noProof/>
        </w:rPr>
        <w:t>Springer MS, Gatesy J. 2016. The gene tree delusion. Mol. Phylogenet. Evol., 94, Part A:1-33.</w:t>
      </w:r>
      <w:bookmarkEnd w:id="40"/>
    </w:p>
    <w:p w14:paraId="74D55765" w14:textId="77777777" w:rsidR="003061D1" w:rsidRDefault="003061D1" w:rsidP="003061D1">
      <w:pPr>
        <w:ind w:left="720" w:hanging="720"/>
        <w:rPr>
          <w:noProof/>
        </w:rPr>
      </w:pPr>
      <w:bookmarkStart w:id="41" w:name="_ENREF_28"/>
      <w:r>
        <w:rPr>
          <w:noProof/>
        </w:rPr>
        <w:t>Timmermans MJTN, Lees DC, Simonsen TJ. 2014. Towards a mitogenomic phylogeny of Lepidoptera. Mol. Phylogenet. Evol., 79:169-178.</w:t>
      </w:r>
      <w:bookmarkEnd w:id="41"/>
    </w:p>
    <w:p w14:paraId="484F3F01" w14:textId="77777777" w:rsidR="003061D1" w:rsidRDefault="003061D1" w:rsidP="003061D1">
      <w:pPr>
        <w:ind w:left="720" w:hanging="720"/>
        <w:rPr>
          <w:noProof/>
        </w:rPr>
      </w:pPr>
      <w:bookmarkStart w:id="42" w:name="_ENREF_29"/>
      <w:r>
        <w:rPr>
          <w:noProof/>
        </w:rPr>
        <w:t>Tuttle J. 2007. The hawk moths of North America: A natural history study of the Sphingidae of the United States and Canada. Washington, D.C., The Wedge Foundation.</w:t>
      </w:r>
      <w:bookmarkEnd w:id="42"/>
    </w:p>
    <w:p w14:paraId="6CFCEAC1" w14:textId="77777777" w:rsidR="003061D1" w:rsidRDefault="003061D1" w:rsidP="003061D1">
      <w:pPr>
        <w:ind w:left="720" w:hanging="720"/>
        <w:rPr>
          <w:noProof/>
        </w:rPr>
      </w:pPr>
      <w:bookmarkStart w:id="43" w:name="_ENREF_30"/>
      <w:r>
        <w:rPr>
          <w:noProof/>
        </w:rPr>
        <w:t>Zwick A, Regier JC, Mitter C, Cummings MP. 2011. Increased gene sampling yields robust support for higher-level clades within Bombycoidea (Lepidoptera). Syst. Entomol., 36:31-43.</w:t>
      </w:r>
      <w:bookmarkEnd w:id="43"/>
    </w:p>
    <w:p w14:paraId="2A13FA07" w14:textId="27FE973E" w:rsidR="003061D1" w:rsidRDefault="003061D1" w:rsidP="003061D1">
      <w:pPr>
        <w:rPr>
          <w:noProof/>
        </w:rPr>
      </w:pPr>
    </w:p>
    <w:p w14:paraId="35AD902B" w14:textId="0A19CD4E" w:rsidR="00333913" w:rsidRPr="008C30CF" w:rsidRDefault="00FD5E23">
      <w:r w:rsidRPr="008C30CF">
        <w:fldChar w:fldCharType="end"/>
      </w:r>
    </w:p>
    <w:sectPr w:rsidR="00333913" w:rsidRPr="008C30CF" w:rsidSect="00F863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kito Y. Kawahara">
    <w15:presenceInfo w15:providerId="None" w15:userId="Akito Y. Kawah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trackRevision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ystematic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tp5svzdkwrxzlevxwlvr92159e525rtedxa&quot;&gt;keiths lib-converted&lt;record-ids&gt;&lt;item&gt;3723&lt;/item&gt;&lt;item&gt;3734&lt;/item&gt;&lt;item&gt;4284&lt;/item&gt;&lt;item&gt;4301&lt;/item&gt;&lt;item&gt;4309&lt;/item&gt;&lt;item&gt;4326&lt;/item&gt;&lt;item&gt;4327&lt;/item&gt;&lt;item&gt;4344&lt;/item&gt;&lt;item&gt;4384&lt;/item&gt;&lt;item&gt;4401&lt;/item&gt;&lt;item&gt;4402&lt;/item&gt;&lt;item&gt;4407&lt;/item&gt;&lt;item&gt;4415&lt;/item&gt;&lt;item&gt;4421&lt;/item&gt;&lt;item&gt;4424&lt;/item&gt;&lt;item&gt;4469&lt;/item&gt;&lt;item&gt;4559&lt;/item&gt;&lt;item&gt;4560&lt;/item&gt;&lt;item&gt;4561&lt;/item&gt;&lt;item&gt;4562&lt;/item&gt;&lt;item&gt;4568&lt;/item&gt;&lt;item&gt;4569&lt;/item&gt;&lt;item&gt;4571&lt;/item&gt;&lt;item&gt;4572&lt;/item&gt;&lt;item&gt;4573&lt;/item&gt;&lt;item&gt;4582&lt;/item&gt;&lt;item&gt;4597&lt;/item&gt;&lt;item&gt;4598&lt;/item&gt;&lt;item&gt;4599&lt;/item&gt;&lt;item&gt;4600&lt;/item&gt;&lt;/record-ids&gt;&lt;/item&gt;&lt;/Libraries&gt;"/>
  </w:docVars>
  <w:rsids>
    <w:rsidRoot w:val="00275FC6"/>
    <w:rsid w:val="000A444D"/>
    <w:rsid w:val="000F298A"/>
    <w:rsid w:val="0014269B"/>
    <w:rsid w:val="00172188"/>
    <w:rsid w:val="00181C18"/>
    <w:rsid w:val="00275FC6"/>
    <w:rsid w:val="002832E1"/>
    <w:rsid w:val="002F5FF3"/>
    <w:rsid w:val="002F752F"/>
    <w:rsid w:val="003061D1"/>
    <w:rsid w:val="00331409"/>
    <w:rsid w:val="00333913"/>
    <w:rsid w:val="00340E58"/>
    <w:rsid w:val="00385BFB"/>
    <w:rsid w:val="004439EC"/>
    <w:rsid w:val="00482424"/>
    <w:rsid w:val="004D363E"/>
    <w:rsid w:val="005479E6"/>
    <w:rsid w:val="00566EE5"/>
    <w:rsid w:val="005C7C1E"/>
    <w:rsid w:val="005F4F0F"/>
    <w:rsid w:val="0062596D"/>
    <w:rsid w:val="00650AE9"/>
    <w:rsid w:val="00650B46"/>
    <w:rsid w:val="006A0357"/>
    <w:rsid w:val="00722AF7"/>
    <w:rsid w:val="007939A0"/>
    <w:rsid w:val="00794ED7"/>
    <w:rsid w:val="00815529"/>
    <w:rsid w:val="00864C98"/>
    <w:rsid w:val="00876419"/>
    <w:rsid w:val="008A2C28"/>
    <w:rsid w:val="008C2088"/>
    <w:rsid w:val="008C30CF"/>
    <w:rsid w:val="009334D4"/>
    <w:rsid w:val="00942673"/>
    <w:rsid w:val="009C02B7"/>
    <w:rsid w:val="00A14283"/>
    <w:rsid w:val="00A46668"/>
    <w:rsid w:val="00B06E98"/>
    <w:rsid w:val="00B101CA"/>
    <w:rsid w:val="00B45945"/>
    <w:rsid w:val="00BB546A"/>
    <w:rsid w:val="00CA3029"/>
    <w:rsid w:val="00CB7F6C"/>
    <w:rsid w:val="00CC596B"/>
    <w:rsid w:val="00CE694E"/>
    <w:rsid w:val="00E421AB"/>
    <w:rsid w:val="00E94884"/>
    <w:rsid w:val="00EE2803"/>
    <w:rsid w:val="00F13634"/>
    <w:rsid w:val="00F217B9"/>
    <w:rsid w:val="00F8632B"/>
    <w:rsid w:val="00FD5E2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4D366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5FC6"/>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E23"/>
    <w:rPr>
      <w:color w:val="0000FF" w:themeColor="hyperlink"/>
      <w:u w:val="single"/>
    </w:rPr>
  </w:style>
  <w:style w:type="paragraph" w:styleId="BalloonText">
    <w:name w:val="Balloon Text"/>
    <w:basedOn w:val="Normal"/>
    <w:link w:val="BalloonTextChar"/>
    <w:uiPriority w:val="99"/>
    <w:semiHidden/>
    <w:unhideWhenUsed/>
    <w:rsid w:val="00172188"/>
    <w:rPr>
      <w:sz w:val="18"/>
      <w:szCs w:val="18"/>
    </w:rPr>
  </w:style>
  <w:style w:type="character" w:customStyle="1" w:styleId="BalloonTextChar">
    <w:name w:val="Balloon Text Char"/>
    <w:basedOn w:val="DefaultParagraphFont"/>
    <w:link w:val="BalloonText"/>
    <w:uiPriority w:val="99"/>
    <w:semiHidden/>
    <w:rsid w:val="00172188"/>
    <w:rPr>
      <w:sz w:val="18"/>
      <w:szCs w:val="18"/>
      <w:lang w:eastAsia="en-US"/>
    </w:rPr>
  </w:style>
  <w:style w:type="character" w:styleId="CommentReference">
    <w:name w:val="annotation reference"/>
    <w:basedOn w:val="DefaultParagraphFont"/>
    <w:uiPriority w:val="99"/>
    <w:semiHidden/>
    <w:unhideWhenUsed/>
    <w:rsid w:val="00650B46"/>
    <w:rPr>
      <w:sz w:val="18"/>
      <w:szCs w:val="18"/>
    </w:rPr>
  </w:style>
  <w:style w:type="paragraph" w:styleId="CommentText">
    <w:name w:val="annotation text"/>
    <w:basedOn w:val="Normal"/>
    <w:link w:val="CommentTextChar"/>
    <w:uiPriority w:val="99"/>
    <w:unhideWhenUsed/>
    <w:rsid w:val="00650B46"/>
  </w:style>
  <w:style w:type="character" w:customStyle="1" w:styleId="CommentTextChar">
    <w:name w:val="Comment Text Char"/>
    <w:basedOn w:val="DefaultParagraphFont"/>
    <w:link w:val="CommentText"/>
    <w:uiPriority w:val="99"/>
    <w:rsid w:val="00650B46"/>
    <w:rPr>
      <w:sz w:val="24"/>
      <w:szCs w:val="24"/>
      <w:lang w:eastAsia="en-US"/>
    </w:rPr>
  </w:style>
  <w:style w:type="paragraph" w:styleId="CommentSubject">
    <w:name w:val="annotation subject"/>
    <w:basedOn w:val="CommentText"/>
    <w:next w:val="CommentText"/>
    <w:link w:val="CommentSubjectChar"/>
    <w:uiPriority w:val="99"/>
    <w:semiHidden/>
    <w:unhideWhenUsed/>
    <w:rsid w:val="00650B46"/>
    <w:rPr>
      <w:b/>
      <w:bCs/>
      <w:sz w:val="20"/>
      <w:szCs w:val="20"/>
    </w:rPr>
  </w:style>
  <w:style w:type="character" w:customStyle="1" w:styleId="CommentSubjectChar">
    <w:name w:val="Comment Subject Char"/>
    <w:basedOn w:val="CommentTextChar"/>
    <w:link w:val="CommentSubject"/>
    <w:uiPriority w:val="99"/>
    <w:semiHidden/>
    <w:rsid w:val="00650B46"/>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326EF-66F9-6348-9954-A04CE2939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5353</Words>
  <Characters>30516</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dc:creator>
  <cp:keywords/>
  <dc:description/>
  <cp:lastModifiedBy>Akito Y. Kawahara</cp:lastModifiedBy>
  <cp:revision>3</cp:revision>
  <dcterms:created xsi:type="dcterms:W3CDTF">2017-05-13T12:39:00Z</dcterms:created>
  <dcterms:modified xsi:type="dcterms:W3CDTF">2017-05-13T12:41:00Z</dcterms:modified>
</cp:coreProperties>
</file>